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BE3" w:rsidRDefault="00360504" w:rsidP="00334BE3">
      <w:pPr>
        <w:jc w:val="center"/>
        <w:rPr>
          <w:b/>
          <w:sz w:val="28"/>
          <w:szCs w:val="28"/>
          <w:u w:val="single"/>
        </w:rPr>
      </w:pPr>
      <w:r>
        <w:rPr>
          <w:b/>
          <w:sz w:val="28"/>
          <w:szCs w:val="28"/>
          <w:u w:val="single"/>
        </w:rPr>
        <w:t>Visualisieren</w:t>
      </w:r>
    </w:p>
    <w:p w:rsidR="00360504" w:rsidRPr="00334BE3" w:rsidRDefault="00360504" w:rsidP="00360504">
      <w:pPr>
        <w:tabs>
          <w:tab w:val="left" w:pos="278"/>
        </w:tabs>
        <w:rPr>
          <w:sz w:val="24"/>
          <w:szCs w:val="24"/>
        </w:rPr>
      </w:pPr>
      <w:r w:rsidRPr="00334BE3">
        <w:rPr>
          <w:b/>
          <w:sz w:val="24"/>
          <w:szCs w:val="24"/>
        </w:rPr>
        <w:t>Das menschliche Auge</w:t>
      </w:r>
      <w:r w:rsidRPr="00334BE3">
        <w:rPr>
          <w:sz w:val="24"/>
          <w:szCs w:val="24"/>
        </w:rPr>
        <w:t xml:space="preserve"> </w:t>
      </w:r>
      <w:r w:rsidRPr="00334BE3">
        <w:rPr>
          <w:sz w:val="20"/>
          <w:szCs w:val="20"/>
        </w:rPr>
        <w:t>(aus: Wissen 2012, Ausgabe 4, 2012, S. 131)</w:t>
      </w:r>
    </w:p>
    <w:p w:rsidR="00360504" w:rsidRPr="00334BE3" w:rsidRDefault="00360504" w:rsidP="00EC2A38">
      <w:pPr>
        <w:tabs>
          <w:tab w:val="left" w:pos="278"/>
        </w:tabs>
        <w:spacing w:after="0"/>
        <w:contextualSpacing/>
        <w:rPr>
          <w:sz w:val="24"/>
          <w:szCs w:val="24"/>
        </w:rPr>
      </w:pPr>
      <w:r w:rsidRPr="00334BE3">
        <w:rPr>
          <w:sz w:val="24"/>
          <w:szCs w:val="24"/>
        </w:rPr>
        <w:t>Wie weit kann das menschliche Auge sehen, wenn nichts im Weg steht?</w:t>
      </w:r>
    </w:p>
    <w:p w:rsidR="00360504" w:rsidRPr="00334BE3" w:rsidRDefault="00360504" w:rsidP="00EC2A38">
      <w:pPr>
        <w:tabs>
          <w:tab w:val="left" w:pos="278"/>
        </w:tabs>
        <w:spacing w:after="0"/>
        <w:contextualSpacing/>
        <w:rPr>
          <w:sz w:val="24"/>
          <w:szCs w:val="24"/>
        </w:rPr>
      </w:pPr>
      <w:r w:rsidRPr="00334BE3">
        <w:rPr>
          <w:sz w:val="24"/>
          <w:szCs w:val="24"/>
        </w:rPr>
        <w:t xml:space="preserve">Selbst bei völlig klarer Sicht können wir – bedingt durch Staub, Wasserdampf und Verschmutzung der Luft – nur selten weiter als 20 Kilometer sehen. Je nachdem, wo wir uns befinden, verhindert das allerdings die Krümmung der Erde: Auf Meereshöhe ist der Horizont nur 4,8 Kilometer entfernt. Auf dem Gipfel des Mount Everest könnte man theoretisch 339 Kilometer weit sehen, meist behindern jedoch Wolken die Sicht. </w:t>
      </w:r>
      <w:r w:rsidR="00334BE3" w:rsidRPr="00334BE3">
        <w:rPr>
          <w:sz w:val="24"/>
          <w:szCs w:val="24"/>
        </w:rPr>
        <w:t>Wenn Sie einen wirklich weiten Blick wagen wollen, schauen Sie nach oben. Bei klarem Himmel können Sie in der Nacht mit bloßem Auge die Andromeda-Galaxie sehen – und die ist 2,25 Millionen Lichtjahre entfernt.</w:t>
      </w:r>
    </w:p>
    <w:p w:rsidR="00334BE3" w:rsidRPr="00334BE3" w:rsidRDefault="00334BE3" w:rsidP="00360504">
      <w:pPr>
        <w:tabs>
          <w:tab w:val="left" w:pos="278"/>
        </w:tabs>
        <w:rPr>
          <w:sz w:val="18"/>
          <w:szCs w:val="18"/>
        </w:rPr>
      </w:pPr>
      <w:r w:rsidRPr="00334BE3">
        <w:rPr>
          <w:sz w:val="18"/>
          <w:szCs w:val="18"/>
        </w:rPr>
        <w:t>(vgl. deutsch.kompetent, Arbeitsbuch zur individuellen Förderung, Klett 2013, S. 170.)</w:t>
      </w:r>
    </w:p>
    <w:p w:rsidR="00334BE3" w:rsidRPr="00334BE3" w:rsidRDefault="00334BE3" w:rsidP="00360504">
      <w:pPr>
        <w:tabs>
          <w:tab w:val="left" w:pos="278"/>
        </w:tabs>
        <w:rPr>
          <w:sz w:val="24"/>
          <w:szCs w:val="24"/>
        </w:rPr>
      </w:pPr>
    </w:p>
    <w:p w:rsidR="00334BE3" w:rsidRPr="00334BE3" w:rsidRDefault="00334BE3" w:rsidP="00360504">
      <w:pPr>
        <w:tabs>
          <w:tab w:val="left" w:pos="278"/>
        </w:tabs>
        <w:rPr>
          <w:b/>
          <w:sz w:val="24"/>
          <w:szCs w:val="24"/>
          <w:u w:val="single"/>
        </w:rPr>
      </w:pPr>
      <w:r w:rsidRPr="00334BE3">
        <w:rPr>
          <w:b/>
          <w:sz w:val="24"/>
          <w:szCs w:val="24"/>
          <w:u w:val="single"/>
        </w:rPr>
        <w:t>Arbeitsaufträge:</w:t>
      </w:r>
    </w:p>
    <w:p w:rsidR="00334BE3" w:rsidRPr="00334BE3" w:rsidRDefault="00334BE3" w:rsidP="00334BE3">
      <w:pPr>
        <w:pStyle w:val="Listenabsatz"/>
        <w:numPr>
          <w:ilvl w:val="0"/>
          <w:numId w:val="2"/>
        </w:numPr>
        <w:tabs>
          <w:tab w:val="left" w:pos="278"/>
        </w:tabs>
        <w:rPr>
          <w:sz w:val="24"/>
          <w:szCs w:val="24"/>
        </w:rPr>
      </w:pPr>
      <w:r w:rsidRPr="00334BE3">
        <w:rPr>
          <w:sz w:val="24"/>
          <w:szCs w:val="24"/>
        </w:rPr>
        <w:t>Notieren Sie aus dem Einführungstext die Ihnen wichtig erscheinenden Textteile. Unterstreichen oder markieren Sie diese. Achten Sie darauf, inhaltlich ähnliche Teile auch ähnlich zu markieren.</w:t>
      </w:r>
    </w:p>
    <w:p w:rsidR="00334BE3" w:rsidRPr="00334BE3" w:rsidRDefault="00334BE3" w:rsidP="00334BE3">
      <w:pPr>
        <w:pStyle w:val="Listenabsatz"/>
        <w:numPr>
          <w:ilvl w:val="0"/>
          <w:numId w:val="2"/>
        </w:numPr>
        <w:tabs>
          <w:tab w:val="left" w:pos="278"/>
        </w:tabs>
        <w:rPr>
          <w:sz w:val="24"/>
          <w:szCs w:val="24"/>
        </w:rPr>
      </w:pPr>
      <w:r w:rsidRPr="00334BE3">
        <w:rPr>
          <w:sz w:val="24"/>
          <w:szCs w:val="24"/>
        </w:rPr>
        <w:t>Formulieren Sie Randbemerkungen zum Text.</w:t>
      </w:r>
    </w:p>
    <w:p w:rsidR="00334BE3" w:rsidRDefault="00334BE3" w:rsidP="00334BE3">
      <w:pPr>
        <w:tabs>
          <w:tab w:val="left" w:pos="278"/>
        </w:tabs>
        <w:rPr>
          <w:sz w:val="24"/>
          <w:szCs w:val="24"/>
        </w:rPr>
      </w:pPr>
    </w:p>
    <w:p w:rsidR="00EC2A38" w:rsidRDefault="00EC2A38" w:rsidP="00334BE3">
      <w:pPr>
        <w:tabs>
          <w:tab w:val="left" w:pos="278"/>
        </w:tabs>
        <w:rPr>
          <w:sz w:val="24"/>
          <w:szCs w:val="24"/>
        </w:rPr>
      </w:pPr>
    </w:p>
    <w:p w:rsidR="00334BE3" w:rsidRDefault="00334BE3" w:rsidP="00334BE3">
      <w:pPr>
        <w:tabs>
          <w:tab w:val="left" w:pos="278"/>
        </w:tabs>
        <w:rPr>
          <w:sz w:val="24"/>
          <w:szCs w:val="24"/>
        </w:rPr>
      </w:pPr>
    </w:p>
    <w:p w:rsidR="00334BE3" w:rsidRDefault="00334BE3" w:rsidP="00334BE3">
      <w:pPr>
        <w:tabs>
          <w:tab w:val="left" w:pos="278"/>
        </w:tabs>
        <w:rPr>
          <w:sz w:val="24"/>
          <w:szCs w:val="24"/>
        </w:rPr>
      </w:pPr>
    </w:p>
    <w:p w:rsidR="00334BE3" w:rsidRDefault="00334BE3" w:rsidP="00334BE3">
      <w:pPr>
        <w:tabs>
          <w:tab w:val="left" w:pos="278"/>
        </w:tabs>
        <w:rPr>
          <w:sz w:val="24"/>
          <w:szCs w:val="24"/>
        </w:rPr>
      </w:pPr>
    </w:p>
    <w:p w:rsidR="00334BE3" w:rsidRDefault="00334BE3" w:rsidP="00334BE3">
      <w:pPr>
        <w:tabs>
          <w:tab w:val="left" w:pos="278"/>
        </w:tabs>
        <w:rPr>
          <w:sz w:val="24"/>
          <w:szCs w:val="24"/>
        </w:rPr>
      </w:pPr>
    </w:p>
    <w:p w:rsidR="00E2276A" w:rsidRDefault="00E2276A" w:rsidP="00334BE3">
      <w:pPr>
        <w:tabs>
          <w:tab w:val="left" w:pos="278"/>
        </w:tabs>
        <w:rPr>
          <w:sz w:val="24"/>
          <w:szCs w:val="24"/>
        </w:rPr>
      </w:pPr>
    </w:p>
    <w:p w:rsidR="00E2276A" w:rsidRDefault="00E2276A" w:rsidP="00334BE3">
      <w:pPr>
        <w:tabs>
          <w:tab w:val="left" w:pos="278"/>
        </w:tabs>
        <w:rPr>
          <w:sz w:val="24"/>
          <w:szCs w:val="24"/>
        </w:rPr>
      </w:pPr>
    </w:p>
    <w:p w:rsidR="00E2276A" w:rsidRDefault="00E2276A" w:rsidP="00334BE3">
      <w:pPr>
        <w:tabs>
          <w:tab w:val="left" w:pos="278"/>
        </w:tabs>
        <w:rPr>
          <w:sz w:val="24"/>
          <w:szCs w:val="24"/>
        </w:rPr>
      </w:pPr>
    </w:p>
    <w:p w:rsidR="00E2276A" w:rsidRDefault="00E2276A" w:rsidP="00334BE3">
      <w:pPr>
        <w:tabs>
          <w:tab w:val="left" w:pos="278"/>
        </w:tabs>
        <w:rPr>
          <w:sz w:val="24"/>
          <w:szCs w:val="24"/>
        </w:rPr>
      </w:pPr>
    </w:p>
    <w:p w:rsidR="00E2276A" w:rsidRDefault="00E2276A" w:rsidP="00334BE3">
      <w:pPr>
        <w:tabs>
          <w:tab w:val="left" w:pos="278"/>
        </w:tabs>
        <w:rPr>
          <w:sz w:val="24"/>
          <w:szCs w:val="24"/>
        </w:rPr>
      </w:pPr>
    </w:p>
    <w:p w:rsidR="00360504" w:rsidRDefault="00360504" w:rsidP="003A291A">
      <w:pPr>
        <w:rPr>
          <w:b/>
          <w:sz w:val="28"/>
          <w:szCs w:val="28"/>
          <w:u w:val="single"/>
        </w:rPr>
      </w:pPr>
    </w:p>
    <w:p w:rsidR="00360504" w:rsidRDefault="00360504" w:rsidP="00360504">
      <w:pPr>
        <w:jc w:val="center"/>
        <w:rPr>
          <w:b/>
          <w:sz w:val="28"/>
          <w:szCs w:val="28"/>
          <w:u w:val="single"/>
        </w:rPr>
      </w:pPr>
    </w:p>
    <w:p w:rsidR="00691ABF" w:rsidRPr="00360504" w:rsidRDefault="00360504" w:rsidP="00360504">
      <w:pPr>
        <w:jc w:val="center"/>
        <w:rPr>
          <w:b/>
          <w:sz w:val="28"/>
          <w:szCs w:val="28"/>
          <w:u w:val="single"/>
        </w:rPr>
      </w:pPr>
      <w:r w:rsidRPr="00360504">
        <w:rPr>
          <w:b/>
          <w:sz w:val="28"/>
          <w:szCs w:val="28"/>
          <w:u w:val="single"/>
        </w:rPr>
        <w:lastRenderedPageBreak/>
        <w:t>Strukturbilder erstellen</w:t>
      </w:r>
    </w:p>
    <w:p w:rsidR="00360504" w:rsidRDefault="00360504">
      <w:pPr>
        <w:rPr>
          <w:sz w:val="24"/>
          <w:szCs w:val="24"/>
        </w:rPr>
      </w:pPr>
      <w:r w:rsidRPr="00360504">
        <w:rPr>
          <w:sz w:val="24"/>
          <w:szCs w:val="24"/>
        </w:rPr>
        <w:t xml:space="preserve">Schwierige Texte können durch Strukturbilder verständlicher gemacht werden. Diese Strukturbilder bestehen aus den knapp dargestellten Textinhalten, dem logischen Verhältnis der Inhalte zueinander sowie den erkennbaren Absichten des Autors. </w:t>
      </w:r>
    </w:p>
    <w:p w:rsidR="00360504" w:rsidRDefault="00360504">
      <w:pPr>
        <w:rPr>
          <w:sz w:val="24"/>
          <w:szCs w:val="24"/>
        </w:rPr>
      </w:pPr>
    </w:p>
    <w:p w:rsidR="00360504" w:rsidRDefault="00360504" w:rsidP="0036330D">
      <w:pPr>
        <w:pStyle w:val="Listenabsatz"/>
        <w:numPr>
          <w:ilvl w:val="0"/>
          <w:numId w:val="11"/>
        </w:numPr>
        <w:rPr>
          <w:b/>
          <w:sz w:val="24"/>
          <w:szCs w:val="24"/>
          <w:u w:val="single"/>
        </w:rPr>
      </w:pPr>
      <w:r w:rsidRPr="0036330D">
        <w:rPr>
          <w:b/>
          <w:sz w:val="24"/>
          <w:szCs w:val="24"/>
          <w:u w:val="single"/>
        </w:rPr>
        <w:t>Begriffshierarchien</w:t>
      </w:r>
      <w:r w:rsidR="003A291A" w:rsidRPr="0036330D">
        <w:rPr>
          <w:b/>
          <w:sz w:val="24"/>
          <w:szCs w:val="24"/>
          <w:u w:val="single"/>
        </w:rPr>
        <w:t>:</w:t>
      </w:r>
    </w:p>
    <w:p w:rsidR="0036330D" w:rsidRPr="0036330D" w:rsidRDefault="0036330D" w:rsidP="0036330D">
      <w:pPr>
        <w:pStyle w:val="Listenabsatz"/>
        <w:ind w:left="1080"/>
        <w:rPr>
          <w:b/>
          <w:sz w:val="24"/>
          <w:szCs w:val="24"/>
          <w:u w:val="single"/>
        </w:rPr>
      </w:pPr>
    </w:p>
    <w:p w:rsidR="003A291A" w:rsidRDefault="003A291A" w:rsidP="003A291A">
      <w:pPr>
        <w:pStyle w:val="Listenabsatz"/>
        <w:rPr>
          <w:sz w:val="24"/>
          <w:szCs w:val="24"/>
        </w:rPr>
      </w:pPr>
      <w:r>
        <w:rPr>
          <w:sz w:val="24"/>
          <w:szCs w:val="24"/>
        </w:rPr>
        <w:t>Ein erster wesentlicher Schritt, um Strukturbilder von Texten zu erstellen, besteht darin, die Begriffshierarchie eines Textes zu verstehen. Dabei geht es darum, die verwendeten Begriffe in eine Hierarchie zu bringen. Verwenden Sie dazu Ober- und Unterbegriffe.</w:t>
      </w:r>
    </w:p>
    <w:p w:rsidR="003A291A" w:rsidRDefault="003A291A" w:rsidP="003A291A">
      <w:pPr>
        <w:pStyle w:val="Listenabsatz"/>
        <w:rPr>
          <w:sz w:val="24"/>
          <w:szCs w:val="24"/>
        </w:rPr>
      </w:pPr>
      <w:r>
        <w:rPr>
          <w:sz w:val="24"/>
          <w:szCs w:val="24"/>
        </w:rPr>
        <w:t>Bei der Bildung von Oberbegriffen sollten Sie den kleinsten gemeinsamen Nenner finden.</w:t>
      </w:r>
    </w:p>
    <w:p w:rsidR="003A291A" w:rsidRDefault="003A291A" w:rsidP="003A291A">
      <w:pPr>
        <w:pStyle w:val="Listenabsatz"/>
        <w:rPr>
          <w:sz w:val="24"/>
          <w:szCs w:val="24"/>
        </w:rPr>
      </w:pPr>
      <w:r>
        <w:rPr>
          <w:sz w:val="24"/>
          <w:szCs w:val="24"/>
        </w:rPr>
        <w:t xml:space="preserve">Beispiel: </w:t>
      </w:r>
      <w:r w:rsidRPr="008456A9">
        <w:rPr>
          <w:i/>
          <w:sz w:val="24"/>
          <w:szCs w:val="24"/>
        </w:rPr>
        <w:t>Hut, Mütze, Barett, Kappe</w:t>
      </w:r>
      <w:r>
        <w:rPr>
          <w:sz w:val="24"/>
          <w:szCs w:val="24"/>
        </w:rPr>
        <w:t xml:space="preserve"> = </w:t>
      </w:r>
      <w:r w:rsidRPr="008456A9">
        <w:rPr>
          <w:b/>
          <w:i/>
          <w:sz w:val="24"/>
          <w:szCs w:val="24"/>
        </w:rPr>
        <w:t>Kopfbedeckung</w:t>
      </w:r>
      <w:r>
        <w:rPr>
          <w:sz w:val="24"/>
          <w:szCs w:val="24"/>
        </w:rPr>
        <w:t>.</w:t>
      </w:r>
    </w:p>
    <w:p w:rsidR="003A291A" w:rsidRDefault="003A291A" w:rsidP="003A291A">
      <w:pPr>
        <w:pStyle w:val="Listenabsatz"/>
        <w:rPr>
          <w:sz w:val="24"/>
          <w:szCs w:val="24"/>
        </w:rPr>
      </w:pPr>
      <w:r>
        <w:rPr>
          <w:sz w:val="24"/>
          <w:szCs w:val="24"/>
        </w:rPr>
        <w:t xml:space="preserve">Der Begriff Kleidungsstück ist zwar auch ein passender Oberbegriff, stellt aber nicht den kleinsten gemeinsamen Nenner dar. </w:t>
      </w:r>
    </w:p>
    <w:p w:rsidR="003A291A" w:rsidRDefault="003A291A" w:rsidP="003A291A">
      <w:pPr>
        <w:pStyle w:val="Listenabsatz"/>
        <w:rPr>
          <w:sz w:val="24"/>
          <w:szCs w:val="24"/>
        </w:rPr>
      </w:pPr>
      <w:r>
        <w:rPr>
          <w:sz w:val="24"/>
          <w:szCs w:val="24"/>
        </w:rPr>
        <w:t>Dieses Prinzip gilt auch für Überschriften,  Textpassagen zusammenfassen.</w:t>
      </w:r>
    </w:p>
    <w:p w:rsidR="008456A9" w:rsidRDefault="008456A9" w:rsidP="003A291A">
      <w:pPr>
        <w:pStyle w:val="Listenabsatz"/>
        <w:rPr>
          <w:sz w:val="24"/>
          <w:szCs w:val="24"/>
        </w:rPr>
      </w:pPr>
    </w:p>
    <w:p w:rsidR="008456A9" w:rsidRPr="008456A9" w:rsidRDefault="008456A9" w:rsidP="003A291A">
      <w:pPr>
        <w:pStyle w:val="Listenabsatz"/>
        <w:rPr>
          <w:b/>
          <w:sz w:val="24"/>
          <w:szCs w:val="24"/>
        </w:rPr>
      </w:pPr>
      <w:r w:rsidRPr="008456A9">
        <w:rPr>
          <w:b/>
          <w:sz w:val="24"/>
          <w:szCs w:val="24"/>
        </w:rPr>
        <w:t>Arbeitsaufträge:</w:t>
      </w:r>
    </w:p>
    <w:p w:rsidR="008456A9" w:rsidRDefault="008456A9" w:rsidP="008456A9">
      <w:pPr>
        <w:pStyle w:val="Listenabsatz"/>
        <w:numPr>
          <w:ilvl w:val="0"/>
          <w:numId w:val="4"/>
        </w:numPr>
        <w:rPr>
          <w:sz w:val="24"/>
          <w:szCs w:val="24"/>
        </w:rPr>
      </w:pPr>
      <w:r w:rsidRPr="008456A9">
        <w:rPr>
          <w:sz w:val="24"/>
          <w:szCs w:val="24"/>
        </w:rPr>
        <w:t>Ordnen Sie die folgenden Begriffe hierarchisch (Ober- und Unterbegriffe)</w:t>
      </w:r>
    </w:p>
    <w:p w:rsidR="008456A9" w:rsidRPr="008456A9" w:rsidRDefault="008456A9" w:rsidP="008456A9">
      <w:pPr>
        <w:pStyle w:val="Listenabsatz"/>
        <w:ind w:left="1080"/>
        <w:rPr>
          <w:sz w:val="24"/>
          <w:szCs w:val="24"/>
        </w:rPr>
      </w:pPr>
    </w:p>
    <w:p w:rsidR="008456A9" w:rsidRPr="008456A9" w:rsidRDefault="008456A9" w:rsidP="008456A9">
      <w:pPr>
        <w:pStyle w:val="Listenabsatz"/>
        <w:ind w:left="1080"/>
        <w:rPr>
          <w:i/>
          <w:sz w:val="24"/>
          <w:szCs w:val="24"/>
        </w:rPr>
      </w:pPr>
      <w:r w:rsidRPr="008456A9">
        <w:rPr>
          <w:i/>
          <w:sz w:val="24"/>
          <w:szCs w:val="24"/>
        </w:rPr>
        <w:t>Definition, Traditionen werden zur Show, Tourismus, Geschichte des Tourismus, kulturelle Auswirkungen, Völkerwanderung, Erfindung der Pauschalreise, Auswirkungen auf Natur und Umwelt, wirtschaftliche Bedeutung, Wallfahrten, Massentourismus, Verwestlichung der Welt, Luftverschmutzung, Zerstörung der Bergwelt</w:t>
      </w:r>
    </w:p>
    <w:p w:rsidR="008456A9" w:rsidRDefault="008456A9" w:rsidP="003A291A">
      <w:pPr>
        <w:pStyle w:val="Listenabsatz"/>
        <w:rPr>
          <w:sz w:val="24"/>
          <w:szCs w:val="24"/>
        </w:rPr>
      </w:pPr>
    </w:p>
    <w:p w:rsidR="008456A9" w:rsidRDefault="008456A9" w:rsidP="008456A9">
      <w:pPr>
        <w:pStyle w:val="Listenabsatz"/>
        <w:numPr>
          <w:ilvl w:val="0"/>
          <w:numId w:val="4"/>
        </w:numPr>
        <w:rPr>
          <w:sz w:val="24"/>
          <w:szCs w:val="24"/>
        </w:rPr>
      </w:pPr>
      <w:r>
        <w:rPr>
          <w:sz w:val="24"/>
          <w:szCs w:val="24"/>
        </w:rPr>
        <w:t>Schreiben Sie jeweils Oberbegriffe auf, die den kleinsten gemeinsamen Nenner ausmachen.</w:t>
      </w:r>
    </w:p>
    <w:p w:rsidR="008456A9" w:rsidRDefault="008456A9" w:rsidP="008456A9">
      <w:pPr>
        <w:pStyle w:val="Listenabsatz"/>
        <w:ind w:left="1080"/>
        <w:rPr>
          <w:sz w:val="24"/>
          <w:szCs w:val="24"/>
        </w:rPr>
      </w:pPr>
    </w:p>
    <w:p w:rsidR="008456A9" w:rsidRDefault="008456A9" w:rsidP="008456A9">
      <w:pPr>
        <w:pStyle w:val="Listenabsatz"/>
        <w:ind w:left="1080"/>
        <w:rPr>
          <w:sz w:val="24"/>
          <w:szCs w:val="24"/>
        </w:rPr>
      </w:pPr>
      <w:r w:rsidRPr="00D12B58">
        <w:rPr>
          <w:b/>
          <w:sz w:val="24"/>
          <w:szCs w:val="24"/>
        </w:rPr>
        <w:t>A</w:t>
      </w:r>
      <w:r>
        <w:rPr>
          <w:sz w:val="24"/>
          <w:szCs w:val="24"/>
        </w:rPr>
        <w:t xml:space="preserve"> Umsatz, Konsum. Einnahmen, Industrie</w:t>
      </w:r>
    </w:p>
    <w:p w:rsidR="008456A9" w:rsidRDefault="008456A9" w:rsidP="008456A9">
      <w:pPr>
        <w:pStyle w:val="Listenabsatz"/>
        <w:ind w:left="1080"/>
        <w:rPr>
          <w:sz w:val="24"/>
          <w:szCs w:val="24"/>
        </w:rPr>
      </w:pPr>
      <w:r w:rsidRPr="00D12B58">
        <w:rPr>
          <w:b/>
          <w:sz w:val="24"/>
          <w:szCs w:val="24"/>
        </w:rPr>
        <w:t>B</w:t>
      </w:r>
      <w:r>
        <w:rPr>
          <w:sz w:val="24"/>
          <w:szCs w:val="24"/>
        </w:rPr>
        <w:t xml:space="preserve"> Ordnung, Friede, Macht, Konflikt</w:t>
      </w:r>
    </w:p>
    <w:p w:rsidR="008456A9" w:rsidRDefault="008456A9" w:rsidP="008456A9">
      <w:pPr>
        <w:pStyle w:val="Listenabsatz"/>
        <w:ind w:left="1080"/>
        <w:rPr>
          <w:sz w:val="24"/>
          <w:szCs w:val="24"/>
        </w:rPr>
      </w:pPr>
      <w:r w:rsidRPr="00D12B58">
        <w:rPr>
          <w:b/>
          <w:sz w:val="24"/>
          <w:szCs w:val="24"/>
        </w:rPr>
        <w:t>C</w:t>
      </w:r>
      <w:r>
        <w:rPr>
          <w:sz w:val="24"/>
          <w:szCs w:val="24"/>
        </w:rPr>
        <w:t xml:space="preserve"> Pflanzen, Tiere, Steine, Flüssigkeiten</w:t>
      </w:r>
    </w:p>
    <w:p w:rsidR="008456A9" w:rsidRDefault="008456A9" w:rsidP="008456A9">
      <w:pPr>
        <w:pStyle w:val="Listenabsatz"/>
        <w:ind w:left="1080"/>
        <w:rPr>
          <w:sz w:val="24"/>
          <w:szCs w:val="24"/>
        </w:rPr>
      </w:pPr>
      <w:r w:rsidRPr="00D12B58">
        <w:rPr>
          <w:b/>
          <w:sz w:val="24"/>
          <w:szCs w:val="24"/>
        </w:rPr>
        <w:t>D</w:t>
      </w:r>
      <w:r>
        <w:rPr>
          <w:sz w:val="24"/>
          <w:szCs w:val="24"/>
        </w:rPr>
        <w:t xml:space="preserve"> Bäume, Tiere, Menschen, Blumen</w:t>
      </w:r>
    </w:p>
    <w:p w:rsidR="008456A9" w:rsidRDefault="008456A9" w:rsidP="008456A9">
      <w:pPr>
        <w:pStyle w:val="Listenabsatz"/>
        <w:ind w:left="1080"/>
        <w:rPr>
          <w:sz w:val="24"/>
          <w:szCs w:val="24"/>
        </w:rPr>
      </w:pPr>
      <w:r w:rsidRPr="00D12B58">
        <w:rPr>
          <w:b/>
          <w:sz w:val="24"/>
          <w:szCs w:val="24"/>
        </w:rPr>
        <w:t>E</w:t>
      </w:r>
      <w:r>
        <w:rPr>
          <w:sz w:val="24"/>
          <w:szCs w:val="24"/>
        </w:rPr>
        <w:t xml:space="preserve"> Schrift, Sprache, Technik, Kunst</w:t>
      </w:r>
    </w:p>
    <w:p w:rsidR="008456A9" w:rsidRDefault="008456A9" w:rsidP="008456A9">
      <w:pPr>
        <w:pStyle w:val="Listenabsatz"/>
        <w:ind w:left="1080"/>
        <w:rPr>
          <w:sz w:val="24"/>
          <w:szCs w:val="24"/>
        </w:rPr>
      </w:pPr>
      <w:r w:rsidRPr="00D12B58">
        <w:rPr>
          <w:b/>
          <w:sz w:val="24"/>
          <w:szCs w:val="24"/>
        </w:rPr>
        <w:t xml:space="preserve">F </w:t>
      </w:r>
      <w:r>
        <w:rPr>
          <w:sz w:val="24"/>
          <w:szCs w:val="24"/>
        </w:rPr>
        <w:t>Theater, Musik, Literatur, Architektur</w:t>
      </w:r>
    </w:p>
    <w:p w:rsidR="008456A9" w:rsidRDefault="008456A9" w:rsidP="008456A9">
      <w:pPr>
        <w:pStyle w:val="Listenabsatz"/>
        <w:ind w:left="1080"/>
        <w:rPr>
          <w:sz w:val="24"/>
          <w:szCs w:val="24"/>
        </w:rPr>
      </w:pPr>
      <w:r w:rsidRPr="00D12B58">
        <w:rPr>
          <w:b/>
          <w:sz w:val="24"/>
          <w:szCs w:val="24"/>
        </w:rPr>
        <w:t>G</w:t>
      </w:r>
      <w:r>
        <w:rPr>
          <w:sz w:val="24"/>
          <w:szCs w:val="24"/>
        </w:rPr>
        <w:t xml:space="preserve"> Klimaschutz, Gewässerschutz, Walschutz</w:t>
      </w:r>
    </w:p>
    <w:p w:rsidR="008456A9" w:rsidRDefault="008456A9" w:rsidP="008456A9">
      <w:pPr>
        <w:pStyle w:val="Listenabsatz"/>
        <w:ind w:left="1080"/>
        <w:rPr>
          <w:sz w:val="24"/>
          <w:szCs w:val="24"/>
        </w:rPr>
      </w:pPr>
      <w:r w:rsidRPr="00D12B58">
        <w:rPr>
          <w:b/>
          <w:sz w:val="24"/>
          <w:szCs w:val="24"/>
        </w:rPr>
        <w:t>H</w:t>
      </w:r>
      <w:r>
        <w:rPr>
          <w:sz w:val="24"/>
          <w:szCs w:val="24"/>
        </w:rPr>
        <w:t xml:space="preserve"> Abfälle, Erderwärmung, Artensterben, Smog</w:t>
      </w:r>
    </w:p>
    <w:p w:rsidR="00184988" w:rsidRDefault="00184988" w:rsidP="008456A9">
      <w:pPr>
        <w:pStyle w:val="Listenabsatz"/>
        <w:ind w:left="1080"/>
        <w:rPr>
          <w:sz w:val="24"/>
          <w:szCs w:val="24"/>
        </w:rPr>
      </w:pPr>
    </w:p>
    <w:p w:rsidR="00184988" w:rsidRDefault="00184988" w:rsidP="008456A9">
      <w:pPr>
        <w:pStyle w:val="Listenabsatz"/>
        <w:ind w:left="1080"/>
        <w:rPr>
          <w:sz w:val="24"/>
          <w:szCs w:val="24"/>
        </w:rPr>
      </w:pPr>
    </w:p>
    <w:p w:rsidR="00184988" w:rsidRDefault="00184988" w:rsidP="008456A9">
      <w:pPr>
        <w:pStyle w:val="Listenabsatz"/>
        <w:ind w:left="1080"/>
        <w:rPr>
          <w:sz w:val="24"/>
          <w:szCs w:val="24"/>
        </w:rPr>
      </w:pPr>
    </w:p>
    <w:p w:rsidR="00184988" w:rsidRDefault="00184988" w:rsidP="00184988">
      <w:pPr>
        <w:pStyle w:val="Listenabsatz"/>
        <w:numPr>
          <w:ilvl w:val="0"/>
          <w:numId w:val="4"/>
        </w:numPr>
        <w:rPr>
          <w:sz w:val="24"/>
          <w:szCs w:val="24"/>
        </w:rPr>
      </w:pPr>
      <w:r>
        <w:rPr>
          <w:sz w:val="24"/>
          <w:szCs w:val="24"/>
        </w:rPr>
        <w:t>Fassen Sie die einzelnen Textabschnitte jeweils in einer textnahen Überschrift zusammen:</w:t>
      </w:r>
    </w:p>
    <w:p w:rsidR="004F3218" w:rsidRPr="004F3218" w:rsidRDefault="004F3218" w:rsidP="004F3218">
      <w:pPr>
        <w:pStyle w:val="Listenabsatz"/>
        <w:ind w:left="0"/>
        <w:rPr>
          <w:b/>
          <w:sz w:val="24"/>
          <w:szCs w:val="24"/>
        </w:rPr>
      </w:pPr>
      <w:r w:rsidRPr="004F3218">
        <w:rPr>
          <w:b/>
          <w:sz w:val="24"/>
          <w:szCs w:val="24"/>
        </w:rPr>
        <w:t xml:space="preserve">Text: </w:t>
      </w:r>
    </w:p>
    <w:p w:rsidR="00B73D05" w:rsidRDefault="00DD36B5" w:rsidP="00B73D05">
      <w:pPr>
        <w:spacing w:after="0"/>
        <w:contextualSpacing/>
        <w:rPr>
          <w:sz w:val="24"/>
          <w:szCs w:val="24"/>
        </w:rPr>
      </w:pPr>
      <w:r w:rsidRPr="00F2114D">
        <w:rPr>
          <w:b/>
          <w:color w:val="FFC000"/>
          <w:sz w:val="24"/>
          <w:szCs w:val="24"/>
        </w:rPr>
        <w:t>1</w:t>
      </w:r>
      <w:r>
        <w:rPr>
          <w:b/>
          <w:sz w:val="24"/>
          <w:szCs w:val="24"/>
        </w:rPr>
        <w:t xml:space="preserve"> </w:t>
      </w:r>
      <w:r w:rsidR="00B73D05" w:rsidRPr="00323F13">
        <w:rPr>
          <w:b/>
          <w:sz w:val="24"/>
          <w:szCs w:val="24"/>
        </w:rPr>
        <w:t xml:space="preserve">Sanfter Tourismus </w:t>
      </w:r>
      <w:r w:rsidR="00B73D05">
        <w:rPr>
          <w:sz w:val="24"/>
          <w:szCs w:val="24"/>
        </w:rPr>
        <w:t>ist eine Form des Reisens, die drei wesentliche Anliegen verfolgt:</w:t>
      </w:r>
    </w:p>
    <w:p w:rsidR="00B73D05" w:rsidRDefault="00B73D05" w:rsidP="00B73D05">
      <w:pPr>
        <w:pStyle w:val="Listenabsatz"/>
        <w:numPr>
          <w:ilvl w:val="0"/>
          <w:numId w:val="6"/>
        </w:numPr>
        <w:spacing w:after="0"/>
        <w:rPr>
          <w:sz w:val="24"/>
          <w:szCs w:val="24"/>
        </w:rPr>
      </w:pPr>
      <w:r>
        <w:rPr>
          <w:sz w:val="24"/>
          <w:szCs w:val="24"/>
        </w:rPr>
        <w:t>so wenig wie möglich auf die bereiste Natur einzuwirken bzw. ihr zu schaden,</w:t>
      </w:r>
    </w:p>
    <w:p w:rsidR="00B73D05" w:rsidRDefault="00B73D05" w:rsidP="00B73D05">
      <w:pPr>
        <w:pStyle w:val="Listenabsatz"/>
        <w:numPr>
          <w:ilvl w:val="0"/>
          <w:numId w:val="6"/>
        </w:numPr>
        <w:spacing w:after="0"/>
        <w:rPr>
          <w:sz w:val="24"/>
          <w:szCs w:val="24"/>
        </w:rPr>
      </w:pPr>
      <w:r>
        <w:rPr>
          <w:sz w:val="24"/>
          <w:szCs w:val="24"/>
        </w:rPr>
        <w:t>die Natur möglichst nah, intensiv und ursprünglich zu erleben,</w:t>
      </w:r>
    </w:p>
    <w:p w:rsidR="00B73D05" w:rsidRDefault="00B73D05" w:rsidP="00B73D05">
      <w:pPr>
        <w:pStyle w:val="Listenabsatz"/>
        <w:numPr>
          <w:ilvl w:val="0"/>
          <w:numId w:val="6"/>
        </w:numPr>
        <w:spacing w:after="0"/>
        <w:rPr>
          <w:sz w:val="24"/>
          <w:szCs w:val="24"/>
        </w:rPr>
      </w:pPr>
      <w:r>
        <w:rPr>
          <w:sz w:val="24"/>
          <w:szCs w:val="24"/>
        </w:rPr>
        <w:t>sich der Kultur des bereisten Landes möglichst anzupassen.</w:t>
      </w:r>
    </w:p>
    <w:p w:rsidR="00B73D05" w:rsidRDefault="00B73D05" w:rsidP="00B73D05">
      <w:pPr>
        <w:pStyle w:val="Listenabsatz"/>
        <w:spacing w:after="0"/>
        <w:rPr>
          <w:sz w:val="24"/>
          <w:szCs w:val="24"/>
        </w:rPr>
      </w:pPr>
    </w:p>
    <w:p w:rsidR="00B73D05" w:rsidRDefault="00DD36B5" w:rsidP="00B73D05">
      <w:pPr>
        <w:rPr>
          <w:sz w:val="24"/>
          <w:szCs w:val="24"/>
        </w:rPr>
      </w:pPr>
      <w:r w:rsidRPr="00F2114D">
        <w:rPr>
          <w:color w:val="FFC000"/>
          <w:sz w:val="24"/>
          <w:szCs w:val="24"/>
        </w:rPr>
        <w:t>2</w:t>
      </w:r>
      <w:r>
        <w:rPr>
          <w:sz w:val="24"/>
          <w:szCs w:val="24"/>
        </w:rPr>
        <w:t xml:space="preserve"> </w:t>
      </w:r>
      <w:r w:rsidR="00B73D05">
        <w:rPr>
          <w:sz w:val="24"/>
          <w:szCs w:val="24"/>
        </w:rPr>
        <w:t>Dadurch wird versucht, die negativen Auswirkungen des Massentourismus in den Urlaubsgebieten zu verringern, z.B. vermeidet der sanfte Tourismus, die natürlichen Gegebenheiten am Urlaubsort zu verändern.</w:t>
      </w:r>
    </w:p>
    <w:p w:rsidR="00B73D05" w:rsidRDefault="00DD36B5" w:rsidP="00B73D05">
      <w:pPr>
        <w:rPr>
          <w:sz w:val="24"/>
          <w:szCs w:val="24"/>
        </w:rPr>
      </w:pPr>
      <w:r w:rsidRPr="00F2114D">
        <w:rPr>
          <w:color w:val="FFC000"/>
          <w:sz w:val="24"/>
          <w:szCs w:val="24"/>
        </w:rPr>
        <w:t>3</w:t>
      </w:r>
      <w:r>
        <w:rPr>
          <w:sz w:val="24"/>
          <w:szCs w:val="24"/>
        </w:rPr>
        <w:t xml:space="preserve"> </w:t>
      </w:r>
      <w:r w:rsidR="00B73D05">
        <w:rPr>
          <w:sz w:val="24"/>
          <w:szCs w:val="24"/>
        </w:rPr>
        <w:t>Die Anreise soll m</w:t>
      </w:r>
      <w:bookmarkStart w:id="0" w:name="_GoBack"/>
      <w:bookmarkEnd w:id="0"/>
      <w:r w:rsidR="00B73D05">
        <w:rPr>
          <w:sz w:val="24"/>
          <w:szCs w:val="24"/>
        </w:rPr>
        <w:t>it öffentlichen Verkehrsmitteln möglich sein.</w:t>
      </w:r>
    </w:p>
    <w:p w:rsidR="00B73D05" w:rsidRDefault="00DD36B5" w:rsidP="00B73D05">
      <w:pPr>
        <w:rPr>
          <w:sz w:val="24"/>
          <w:szCs w:val="24"/>
        </w:rPr>
      </w:pPr>
      <w:r w:rsidRPr="00F2114D">
        <w:rPr>
          <w:color w:val="FFC000"/>
          <w:sz w:val="24"/>
          <w:szCs w:val="24"/>
        </w:rPr>
        <w:t>4</w:t>
      </w:r>
      <w:r>
        <w:rPr>
          <w:sz w:val="24"/>
          <w:szCs w:val="24"/>
        </w:rPr>
        <w:t xml:space="preserve"> </w:t>
      </w:r>
      <w:r w:rsidR="00B73D05">
        <w:rPr>
          <w:sz w:val="24"/>
          <w:szCs w:val="24"/>
        </w:rPr>
        <w:t>Im Urlaubsort reduziert man die verkehrsmäßige Erschließung auf ein Minimum, die Gäste sollen sich stattdessen auf die ursprüngliche Weise fortbewegen, das heißt überwiegend zu Fuß, ggf. mit Booten oder Reittieren.</w:t>
      </w:r>
    </w:p>
    <w:p w:rsidR="00B73D05" w:rsidRDefault="00DD36B5" w:rsidP="00B73D05">
      <w:pPr>
        <w:rPr>
          <w:sz w:val="24"/>
          <w:szCs w:val="24"/>
        </w:rPr>
      </w:pPr>
      <w:r w:rsidRPr="00F2114D">
        <w:rPr>
          <w:color w:val="FFC000"/>
          <w:sz w:val="24"/>
          <w:szCs w:val="24"/>
        </w:rPr>
        <w:t>5</w:t>
      </w:r>
      <w:r>
        <w:rPr>
          <w:sz w:val="24"/>
          <w:szCs w:val="24"/>
        </w:rPr>
        <w:t xml:space="preserve"> </w:t>
      </w:r>
      <w:r w:rsidR="00B73D05">
        <w:rPr>
          <w:sz w:val="24"/>
          <w:szCs w:val="24"/>
        </w:rPr>
        <w:t>Auch die Unterkünfte sind einfach und im Stil des jeweiligen Landes gehalten. […]</w:t>
      </w:r>
    </w:p>
    <w:p w:rsidR="00B73D05" w:rsidRPr="00DB36F9" w:rsidRDefault="00DD36B5" w:rsidP="00DD36B5">
      <w:pPr>
        <w:pStyle w:val="Listenabsatz"/>
        <w:numPr>
          <w:ilvl w:val="0"/>
          <w:numId w:val="20"/>
        </w:numPr>
        <w:rPr>
          <w:color w:val="FFC000"/>
          <w:sz w:val="24"/>
          <w:szCs w:val="24"/>
        </w:rPr>
      </w:pPr>
      <w:r w:rsidRPr="00DB36F9">
        <w:rPr>
          <w:color w:val="FFC000"/>
          <w:sz w:val="24"/>
          <w:szCs w:val="24"/>
        </w:rPr>
        <w:t>Regeln für einen sanften Tourismus</w:t>
      </w:r>
    </w:p>
    <w:p w:rsidR="00DD36B5" w:rsidRPr="00DB36F9" w:rsidRDefault="00DD36B5" w:rsidP="00DD36B5">
      <w:pPr>
        <w:pStyle w:val="Listenabsatz"/>
        <w:numPr>
          <w:ilvl w:val="0"/>
          <w:numId w:val="20"/>
        </w:numPr>
        <w:rPr>
          <w:color w:val="FFC000"/>
          <w:sz w:val="24"/>
          <w:szCs w:val="24"/>
        </w:rPr>
      </w:pPr>
      <w:r w:rsidRPr="00DB36F9">
        <w:rPr>
          <w:color w:val="FFC000"/>
          <w:sz w:val="24"/>
          <w:szCs w:val="24"/>
        </w:rPr>
        <w:t>Auswirkungen die zu verhindern sind</w:t>
      </w:r>
    </w:p>
    <w:p w:rsidR="00DD36B5" w:rsidRPr="00DB36F9" w:rsidRDefault="00DB36F9" w:rsidP="00DD36B5">
      <w:pPr>
        <w:pStyle w:val="Listenabsatz"/>
        <w:numPr>
          <w:ilvl w:val="0"/>
          <w:numId w:val="20"/>
        </w:numPr>
        <w:rPr>
          <w:color w:val="FFC000"/>
          <w:sz w:val="24"/>
          <w:szCs w:val="24"/>
        </w:rPr>
      </w:pPr>
      <w:r w:rsidRPr="00DB36F9">
        <w:rPr>
          <w:color w:val="FFC000"/>
          <w:sz w:val="24"/>
          <w:szCs w:val="24"/>
        </w:rPr>
        <w:t>Beschreibung der Tourismusinfrastruktur</w:t>
      </w:r>
    </w:p>
    <w:p w:rsidR="00DB36F9" w:rsidRDefault="00DB36F9" w:rsidP="007652E6">
      <w:pPr>
        <w:pStyle w:val="Listenabsatz"/>
        <w:numPr>
          <w:ilvl w:val="0"/>
          <w:numId w:val="20"/>
        </w:numPr>
        <w:rPr>
          <w:color w:val="FFC000"/>
          <w:sz w:val="24"/>
          <w:szCs w:val="24"/>
        </w:rPr>
      </w:pPr>
      <w:r>
        <w:rPr>
          <w:color w:val="FFC000"/>
          <w:sz w:val="24"/>
          <w:szCs w:val="24"/>
        </w:rPr>
        <w:t>Fortbewegung / Verkehrsberuhigung</w:t>
      </w:r>
    </w:p>
    <w:p w:rsidR="00DB36F9" w:rsidRDefault="00DB36F9" w:rsidP="007D3105">
      <w:pPr>
        <w:pStyle w:val="Listenabsatz"/>
        <w:numPr>
          <w:ilvl w:val="0"/>
          <w:numId w:val="20"/>
        </w:numPr>
        <w:rPr>
          <w:color w:val="FFC000"/>
          <w:sz w:val="24"/>
          <w:szCs w:val="24"/>
        </w:rPr>
      </w:pPr>
      <w:r w:rsidRPr="00FD1A61">
        <w:rPr>
          <w:color w:val="FFC000"/>
          <w:sz w:val="24"/>
          <w:szCs w:val="24"/>
        </w:rPr>
        <w:t>Landestypische Unterkünfte</w:t>
      </w:r>
    </w:p>
    <w:p w:rsidR="00FD1A61" w:rsidRDefault="00FD1A61" w:rsidP="00FD1A61">
      <w:pPr>
        <w:pStyle w:val="Listenabsatz"/>
        <w:rPr>
          <w:color w:val="FFC000"/>
          <w:sz w:val="24"/>
          <w:szCs w:val="24"/>
        </w:rPr>
      </w:pPr>
    </w:p>
    <w:p w:rsidR="00FD1A61" w:rsidRPr="00FD1A61" w:rsidDel="00DB36F9" w:rsidRDefault="00FD1A61" w:rsidP="00FD1A61">
      <w:pPr>
        <w:pStyle w:val="Listenabsatz"/>
        <w:rPr>
          <w:del w:id="1" w:author="Lost Prophet" w:date="2015-03-10T10:14:00Z"/>
          <w:color w:val="FFC000"/>
          <w:sz w:val="24"/>
          <w:szCs w:val="24"/>
        </w:rPr>
      </w:pPr>
    </w:p>
    <w:p w:rsidR="00184988" w:rsidRPr="00F16FA7" w:rsidRDefault="00184988" w:rsidP="0036330D">
      <w:pPr>
        <w:pStyle w:val="Listenabsatz"/>
        <w:numPr>
          <w:ilvl w:val="0"/>
          <w:numId w:val="11"/>
        </w:numPr>
        <w:rPr>
          <w:b/>
          <w:sz w:val="24"/>
          <w:szCs w:val="24"/>
          <w:u w:val="single"/>
        </w:rPr>
      </w:pPr>
      <w:r w:rsidRPr="00F16FA7">
        <w:rPr>
          <w:b/>
          <w:sz w:val="24"/>
          <w:szCs w:val="24"/>
          <w:u w:val="single"/>
        </w:rPr>
        <w:t>Strukturformen:</w:t>
      </w:r>
    </w:p>
    <w:p w:rsidR="00184988" w:rsidRDefault="00184988" w:rsidP="00184988">
      <w:pPr>
        <w:pStyle w:val="Listenabsatz"/>
        <w:rPr>
          <w:sz w:val="24"/>
          <w:szCs w:val="24"/>
        </w:rPr>
      </w:pPr>
      <w:r>
        <w:rPr>
          <w:sz w:val="24"/>
          <w:szCs w:val="24"/>
        </w:rPr>
        <w:t>Es gibt unterschiedliche Strukturen in Texten. Standard-Strukturformen sind:</w:t>
      </w:r>
    </w:p>
    <w:p w:rsidR="00184988" w:rsidRDefault="00184988" w:rsidP="00184988">
      <w:pPr>
        <w:pStyle w:val="Listenabsatz"/>
        <w:numPr>
          <w:ilvl w:val="0"/>
          <w:numId w:val="5"/>
        </w:numPr>
        <w:rPr>
          <w:sz w:val="24"/>
          <w:szCs w:val="24"/>
        </w:rPr>
      </w:pPr>
      <w:r>
        <w:rPr>
          <w:sz w:val="24"/>
          <w:szCs w:val="24"/>
        </w:rPr>
        <w:t>Reihung oder Aufzählung</w:t>
      </w:r>
    </w:p>
    <w:p w:rsidR="00184988" w:rsidRDefault="00184988" w:rsidP="00184988">
      <w:pPr>
        <w:pStyle w:val="Listenabsatz"/>
        <w:numPr>
          <w:ilvl w:val="0"/>
          <w:numId w:val="5"/>
        </w:numPr>
        <w:rPr>
          <w:sz w:val="24"/>
          <w:szCs w:val="24"/>
        </w:rPr>
      </w:pPr>
      <w:r>
        <w:rPr>
          <w:sz w:val="24"/>
          <w:szCs w:val="24"/>
        </w:rPr>
        <w:t xml:space="preserve">Hierarchische Pyramide </w:t>
      </w:r>
    </w:p>
    <w:p w:rsidR="00184988" w:rsidRDefault="00184988" w:rsidP="00184988">
      <w:pPr>
        <w:pStyle w:val="Listenabsatz"/>
        <w:numPr>
          <w:ilvl w:val="0"/>
          <w:numId w:val="5"/>
        </w:numPr>
        <w:rPr>
          <w:sz w:val="24"/>
          <w:szCs w:val="24"/>
        </w:rPr>
      </w:pPr>
      <w:r>
        <w:rPr>
          <w:sz w:val="24"/>
          <w:szCs w:val="24"/>
        </w:rPr>
        <w:t>Kreislauf oder Spirale</w:t>
      </w:r>
    </w:p>
    <w:p w:rsidR="00B73D05" w:rsidRDefault="00B73D05" w:rsidP="00B73D05">
      <w:pPr>
        <w:pStyle w:val="Listenabsatz"/>
        <w:ind w:left="1440"/>
        <w:rPr>
          <w:sz w:val="24"/>
          <w:szCs w:val="24"/>
        </w:rPr>
      </w:pPr>
    </w:p>
    <w:p w:rsidR="00F16FA7" w:rsidRPr="00F16FA7" w:rsidRDefault="00F16FA7" w:rsidP="00184988">
      <w:pPr>
        <w:rPr>
          <w:b/>
          <w:sz w:val="24"/>
          <w:szCs w:val="24"/>
        </w:rPr>
      </w:pPr>
      <w:r w:rsidRPr="00F16FA7">
        <w:rPr>
          <w:b/>
          <w:sz w:val="24"/>
          <w:szCs w:val="24"/>
        </w:rPr>
        <w:t xml:space="preserve">Arbeitsauftrag: </w:t>
      </w:r>
    </w:p>
    <w:p w:rsidR="00184988" w:rsidRPr="00323F13" w:rsidRDefault="00184988" w:rsidP="00323F13">
      <w:pPr>
        <w:pStyle w:val="Listenabsatz"/>
        <w:numPr>
          <w:ilvl w:val="0"/>
          <w:numId w:val="8"/>
        </w:numPr>
        <w:rPr>
          <w:sz w:val="24"/>
          <w:szCs w:val="24"/>
        </w:rPr>
      </w:pPr>
      <w:r w:rsidRPr="00323F13">
        <w:rPr>
          <w:sz w:val="24"/>
          <w:szCs w:val="24"/>
        </w:rPr>
        <w:t>Erstellen Sie eine Strukturform für den Text „Sanfter Tourismus“</w:t>
      </w:r>
    </w:p>
    <w:p w:rsidR="00F16FA7" w:rsidRDefault="00F16FA7" w:rsidP="00184988">
      <w:pPr>
        <w:rPr>
          <w:sz w:val="24"/>
          <w:szCs w:val="24"/>
        </w:rPr>
      </w:pPr>
    </w:p>
    <w:p w:rsidR="00F16FA7" w:rsidRDefault="00F16FA7" w:rsidP="00184988">
      <w:pPr>
        <w:rPr>
          <w:sz w:val="24"/>
          <w:szCs w:val="24"/>
        </w:rPr>
      </w:pPr>
    </w:p>
    <w:p w:rsidR="00F16FA7" w:rsidRDefault="00F16FA7" w:rsidP="00184988">
      <w:pPr>
        <w:rPr>
          <w:sz w:val="24"/>
          <w:szCs w:val="24"/>
        </w:rPr>
      </w:pPr>
    </w:p>
    <w:p w:rsidR="00F16FA7" w:rsidRDefault="00F16FA7" w:rsidP="00184988">
      <w:pPr>
        <w:rPr>
          <w:sz w:val="24"/>
          <w:szCs w:val="24"/>
        </w:rPr>
      </w:pPr>
    </w:p>
    <w:p w:rsidR="00F16FA7" w:rsidRDefault="00F16FA7" w:rsidP="00184988">
      <w:pPr>
        <w:rPr>
          <w:sz w:val="24"/>
          <w:szCs w:val="24"/>
        </w:rPr>
      </w:pPr>
    </w:p>
    <w:p w:rsidR="00F16FA7" w:rsidRDefault="00F16FA7" w:rsidP="00184988">
      <w:pPr>
        <w:rPr>
          <w:sz w:val="24"/>
          <w:szCs w:val="24"/>
        </w:rPr>
      </w:pPr>
    </w:p>
    <w:p w:rsidR="00F16FA7" w:rsidRDefault="00F16FA7" w:rsidP="0036330D">
      <w:pPr>
        <w:pStyle w:val="Listenabsatz"/>
        <w:numPr>
          <w:ilvl w:val="0"/>
          <w:numId w:val="11"/>
        </w:numPr>
        <w:rPr>
          <w:b/>
          <w:sz w:val="24"/>
          <w:szCs w:val="24"/>
          <w:u w:val="single"/>
        </w:rPr>
      </w:pPr>
      <w:r w:rsidRPr="00F16FA7">
        <w:rPr>
          <w:b/>
          <w:sz w:val="24"/>
          <w:szCs w:val="24"/>
          <w:u w:val="single"/>
        </w:rPr>
        <w:t>Formale Darstellung der Strukturelemente:</w:t>
      </w:r>
    </w:p>
    <w:p w:rsidR="0036330D" w:rsidRDefault="0036330D" w:rsidP="0036330D">
      <w:pPr>
        <w:pStyle w:val="Listenabsatz"/>
        <w:ind w:left="1080"/>
        <w:rPr>
          <w:b/>
          <w:sz w:val="24"/>
          <w:szCs w:val="24"/>
          <w:u w:val="single"/>
        </w:rPr>
      </w:pPr>
    </w:p>
    <w:p w:rsidR="00F16FA7" w:rsidRDefault="00F16FA7" w:rsidP="00F16FA7">
      <w:pPr>
        <w:pStyle w:val="Listenabsatz"/>
        <w:ind w:left="708"/>
        <w:rPr>
          <w:sz w:val="24"/>
          <w:szCs w:val="24"/>
        </w:rPr>
      </w:pPr>
      <w:r>
        <w:rPr>
          <w:sz w:val="24"/>
          <w:szCs w:val="24"/>
        </w:rPr>
        <w:t>Die einzelnen Strukturelemente können grafisch unterschiedlich gestaltet werden, sodass sie besser mit den Inhalten übereinstimmen.</w:t>
      </w:r>
    </w:p>
    <w:p w:rsidR="00F16FA7" w:rsidRDefault="00F16FA7" w:rsidP="00F16FA7">
      <w:pPr>
        <w:pStyle w:val="Listenabsatz"/>
        <w:numPr>
          <w:ilvl w:val="0"/>
          <w:numId w:val="7"/>
        </w:numPr>
        <w:rPr>
          <w:sz w:val="24"/>
          <w:szCs w:val="24"/>
        </w:rPr>
      </w:pPr>
      <w:r>
        <w:rPr>
          <w:sz w:val="24"/>
          <w:szCs w:val="24"/>
        </w:rPr>
        <w:t>Eckige Formen (Vierecke, Dreiecke, Rauten) wirken härter und sachlicher,</w:t>
      </w:r>
    </w:p>
    <w:p w:rsidR="00F16FA7" w:rsidRDefault="00F16FA7" w:rsidP="00F16FA7">
      <w:pPr>
        <w:pStyle w:val="Listenabsatz"/>
        <w:numPr>
          <w:ilvl w:val="0"/>
          <w:numId w:val="7"/>
        </w:numPr>
        <w:rPr>
          <w:sz w:val="24"/>
          <w:szCs w:val="24"/>
        </w:rPr>
      </w:pPr>
      <w:r>
        <w:rPr>
          <w:sz w:val="24"/>
          <w:szCs w:val="24"/>
        </w:rPr>
        <w:t>Rundliche Formen (Kreis, Ellipsen, Wolken oder Amöben) weicher und emotionaler.</w:t>
      </w:r>
    </w:p>
    <w:p w:rsidR="00F16FA7" w:rsidRDefault="00F16FA7" w:rsidP="00F16FA7">
      <w:pPr>
        <w:ind w:left="708"/>
        <w:rPr>
          <w:sz w:val="24"/>
          <w:szCs w:val="24"/>
        </w:rPr>
      </w:pPr>
      <w:r>
        <w:rPr>
          <w:sz w:val="24"/>
          <w:szCs w:val="24"/>
        </w:rPr>
        <w:t xml:space="preserve">Strukturelemente können </w:t>
      </w:r>
      <w:r w:rsidR="00323F13">
        <w:rPr>
          <w:sz w:val="24"/>
          <w:szCs w:val="24"/>
        </w:rPr>
        <w:t>auch in symbolischen Formen dargestellt w</w:t>
      </w:r>
      <w:r w:rsidR="0081470A">
        <w:rPr>
          <w:sz w:val="24"/>
          <w:szCs w:val="24"/>
        </w:rPr>
        <w:t>erden, wenn dies sinnvoll ist: H</w:t>
      </w:r>
      <w:r w:rsidR="00323F13">
        <w:rPr>
          <w:sz w:val="24"/>
          <w:szCs w:val="24"/>
        </w:rPr>
        <w:t>erz, Kreuz, Sonne, Stern…</w:t>
      </w:r>
    </w:p>
    <w:p w:rsidR="00323F13" w:rsidRDefault="00323F13" w:rsidP="00F16FA7">
      <w:pPr>
        <w:ind w:left="708"/>
        <w:rPr>
          <w:sz w:val="24"/>
          <w:szCs w:val="24"/>
        </w:rPr>
      </w:pPr>
    </w:p>
    <w:p w:rsidR="00323F13" w:rsidRPr="00AB0739" w:rsidRDefault="00323F13" w:rsidP="00F16FA7">
      <w:pPr>
        <w:ind w:left="708"/>
        <w:rPr>
          <w:b/>
          <w:sz w:val="24"/>
          <w:szCs w:val="24"/>
        </w:rPr>
      </w:pPr>
      <w:r w:rsidRPr="00AB0739">
        <w:rPr>
          <w:b/>
          <w:sz w:val="24"/>
          <w:szCs w:val="24"/>
        </w:rPr>
        <w:t>Arbeitsaufträge:</w:t>
      </w:r>
    </w:p>
    <w:p w:rsidR="00323F13" w:rsidRDefault="00323F13" w:rsidP="00323F13">
      <w:pPr>
        <w:pStyle w:val="Listenabsatz"/>
        <w:numPr>
          <w:ilvl w:val="0"/>
          <w:numId w:val="9"/>
        </w:numPr>
        <w:rPr>
          <w:sz w:val="24"/>
          <w:szCs w:val="24"/>
        </w:rPr>
      </w:pPr>
      <w:r>
        <w:rPr>
          <w:sz w:val="24"/>
          <w:szCs w:val="24"/>
        </w:rPr>
        <w:t>Lesen Sie den folgenden Text.</w:t>
      </w:r>
    </w:p>
    <w:p w:rsidR="00323F13" w:rsidRDefault="00323F13" w:rsidP="00323F13">
      <w:pPr>
        <w:rPr>
          <w:sz w:val="24"/>
          <w:szCs w:val="24"/>
        </w:rPr>
      </w:pPr>
    </w:p>
    <w:p w:rsidR="00323F13" w:rsidRPr="001F5E0C" w:rsidRDefault="00323F13" w:rsidP="00323F13">
      <w:pPr>
        <w:rPr>
          <w:b/>
          <w:sz w:val="24"/>
          <w:szCs w:val="24"/>
        </w:rPr>
      </w:pPr>
      <w:r w:rsidRPr="001F5E0C">
        <w:rPr>
          <w:b/>
          <w:sz w:val="24"/>
          <w:szCs w:val="24"/>
        </w:rPr>
        <w:t>Text:</w:t>
      </w:r>
    </w:p>
    <w:p w:rsidR="00323F13" w:rsidRDefault="00323F13" w:rsidP="00323F13">
      <w:pPr>
        <w:rPr>
          <w:sz w:val="24"/>
          <w:szCs w:val="24"/>
        </w:rPr>
      </w:pPr>
      <w:r>
        <w:rPr>
          <w:sz w:val="24"/>
          <w:szCs w:val="24"/>
        </w:rPr>
        <w:t>Im Verlauf der tourismuskritischen Diskussion sind eine Vielzahl von Begriffen, Konzeptideen und Leitbilder entworfen worden. Vor dem Hintergrund des Spannungsfeldes zwischen Umwelt und Naturschutz sowie touristischen Entwicklungszielen bietet die Entwicklung nachhaltiger Tourismusformen im Sinne der UN Welttourismusorganisation (UNWTO) eine Lösung:</w:t>
      </w:r>
    </w:p>
    <w:p w:rsidR="00323F13" w:rsidRDefault="00323F13" w:rsidP="00323F13">
      <w:pPr>
        <w:rPr>
          <w:sz w:val="24"/>
          <w:szCs w:val="24"/>
        </w:rPr>
      </w:pPr>
      <w:r>
        <w:rPr>
          <w:sz w:val="24"/>
          <w:szCs w:val="24"/>
        </w:rPr>
        <w:t>„Nachhaltige Tourismusentwicklung befriedigt die heutigen Bedürfnisse der Touristen und Gastregionen, während sie die Zukunftschancen wahrt und erhöht. Sie soll zu einem Management aller Ressourcen führen […]“.</w:t>
      </w:r>
    </w:p>
    <w:p w:rsidR="00323F13" w:rsidRPr="00323F13" w:rsidRDefault="001F5E0C" w:rsidP="00323F13">
      <w:pPr>
        <w:rPr>
          <w:sz w:val="24"/>
          <w:szCs w:val="24"/>
        </w:rPr>
      </w:pPr>
      <w:r>
        <w:rPr>
          <w:sz w:val="24"/>
          <w:szCs w:val="24"/>
        </w:rPr>
        <w:t>Für den Tourismus bedeutet dies, dass folgende Ziele im Mittelpunkt stehen: Der Schutz und die Entwicklung des natürlichen und kulturellen Erbes (Ökologie), die Gewährleistung hoher Gästezufriedenheit, die Verbesserung der Lebensqualität der einheimischen Bevölkerung (Soziales) sowie die wirtschaftliche Stärkung der Region (Ökonomie). […]</w:t>
      </w:r>
    </w:p>
    <w:p w:rsidR="00323F13" w:rsidRDefault="00323F13" w:rsidP="00F16FA7">
      <w:pPr>
        <w:ind w:left="708"/>
        <w:rPr>
          <w:sz w:val="24"/>
          <w:szCs w:val="24"/>
        </w:rPr>
      </w:pPr>
    </w:p>
    <w:p w:rsidR="00323F13" w:rsidRDefault="00AB0739" w:rsidP="00AB0739">
      <w:pPr>
        <w:pStyle w:val="Listenabsatz"/>
        <w:numPr>
          <w:ilvl w:val="0"/>
          <w:numId w:val="9"/>
        </w:numPr>
        <w:rPr>
          <w:sz w:val="24"/>
          <w:szCs w:val="24"/>
        </w:rPr>
      </w:pPr>
      <w:r>
        <w:rPr>
          <w:sz w:val="24"/>
          <w:szCs w:val="24"/>
        </w:rPr>
        <w:t>Zeichnen Sie Formen, die zu den folgenden Stichworten aus dem obigen Text passen:</w:t>
      </w:r>
    </w:p>
    <w:p w:rsidR="00AB0739" w:rsidRDefault="00AB0739" w:rsidP="00AB0739">
      <w:pPr>
        <w:pStyle w:val="Listenabsatz"/>
        <w:numPr>
          <w:ilvl w:val="0"/>
          <w:numId w:val="10"/>
        </w:numPr>
        <w:rPr>
          <w:sz w:val="24"/>
          <w:szCs w:val="24"/>
        </w:rPr>
      </w:pPr>
      <w:r>
        <w:rPr>
          <w:sz w:val="24"/>
          <w:szCs w:val="24"/>
        </w:rPr>
        <w:t>Umwelt, Naturschutz</w:t>
      </w:r>
    </w:p>
    <w:p w:rsidR="00AB0739" w:rsidRDefault="00AB0739" w:rsidP="00AB0739">
      <w:pPr>
        <w:pStyle w:val="Listenabsatz"/>
        <w:numPr>
          <w:ilvl w:val="0"/>
          <w:numId w:val="10"/>
        </w:numPr>
        <w:rPr>
          <w:sz w:val="24"/>
          <w:szCs w:val="24"/>
        </w:rPr>
      </w:pPr>
      <w:r>
        <w:rPr>
          <w:sz w:val="24"/>
          <w:szCs w:val="24"/>
        </w:rPr>
        <w:t>Touristische Entwicklungsziele</w:t>
      </w:r>
    </w:p>
    <w:p w:rsidR="00AB0739" w:rsidRDefault="00AB0739" w:rsidP="00AB0739">
      <w:pPr>
        <w:pStyle w:val="Listenabsatz"/>
        <w:numPr>
          <w:ilvl w:val="0"/>
          <w:numId w:val="10"/>
        </w:numPr>
        <w:rPr>
          <w:sz w:val="24"/>
          <w:szCs w:val="24"/>
        </w:rPr>
      </w:pPr>
      <w:r>
        <w:rPr>
          <w:sz w:val="24"/>
          <w:szCs w:val="24"/>
        </w:rPr>
        <w:lastRenderedPageBreak/>
        <w:t>Nachhaltiger Tourismus</w:t>
      </w:r>
    </w:p>
    <w:p w:rsidR="00AB0739" w:rsidRDefault="00AB0739" w:rsidP="00AB0739">
      <w:pPr>
        <w:pStyle w:val="Listenabsatz"/>
        <w:numPr>
          <w:ilvl w:val="0"/>
          <w:numId w:val="10"/>
        </w:numPr>
        <w:rPr>
          <w:sz w:val="24"/>
          <w:szCs w:val="24"/>
        </w:rPr>
      </w:pPr>
      <w:r>
        <w:rPr>
          <w:sz w:val="24"/>
          <w:szCs w:val="24"/>
        </w:rPr>
        <w:t>Management aller Ressourcen</w:t>
      </w:r>
    </w:p>
    <w:p w:rsidR="00AB0739" w:rsidRDefault="00AB0739" w:rsidP="00AB0739">
      <w:pPr>
        <w:pStyle w:val="Listenabsatz"/>
        <w:numPr>
          <w:ilvl w:val="0"/>
          <w:numId w:val="10"/>
        </w:numPr>
        <w:rPr>
          <w:sz w:val="24"/>
          <w:szCs w:val="24"/>
        </w:rPr>
      </w:pPr>
      <w:r>
        <w:rPr>
          <w:sz w:val="24"/>
          <w:szCs w:val="24"/>
        </w:rPr>
        <w:t>Ziele</w:t>
      </w:r>
    </w:p>
    <w:p w:rsidR="0036330D" w:rsidRPr="0036330D" w:rsidRDefault="0036330D" w:rsidP="0036330D">
      <w:pPr>
        <w:rPr>
          <w:sz w:val="24"/>
          <w:szCs w:val="24"/>
        </w:rPr>
      </w:pPr>
    </w:p>
    <w:p w:rsidR="00AB0739" w:rsidRPr="0036330D" w:rsidRDefault="0036330D" w:rsidP="0036330D">
      <w:pPr>
        <w:pStyle w:val="Listenabsatz"/>
        <w:numPr>
          <w:ilvl w:val="0"/>
          <w:numId w:val="9"/>
        </w:numPr>
        <w:rPr>
          <w:sz w:val="24"/>
          <w:szCs w:val="24"/>
        </w:rPr>
      </w:pPr>
      <w:r>
        <w:rPr>
          <w:sz w:val="24"/>
          <w:szCs w:val="24"/>
        </w:rPr>
        <w:t>Notieren Sie, welche Farben zu den Stichwörtern passen.</w:t>
      </w:r>
    </w:p>
    <w:p w:rsidR="00AB0739" w:rsidRPr="00AB0739" w:rsidRDefault="00AB0739" w:rsidP="00AB0739">
      <w:pPr>
        <w:pStyle w:val="Listenabsatz"/>
        <w:numPr>
          <w:ilvl w:val="0"/>
          <w:numId w:val="9"/>
        </w:numPr>
        <w:rPr>
          <w:sz w:val="24"/>
          <w:szCs w:val="24"/>
        </w:rPr>
      </w:pPr>
      <w:r>
        <w:rPr>
          <w:sz w:val="24"/>
          <w:szCs w:val="24"/>
        </w:rPr>
        <w:t xml:space="preserve">Entwerfen Sie aus den Stichworten und den dazugehörenden </w:t>
      </w:r>
      <w:r w:rsidR="0036330D">
        <w:rPr>
          <w:sz w:val="24"/>
          <w:szCs w:val="24"/>
        </w:rPr>
        <w:t>Formen ein Strukturbild, das dem Inhalt des Textes entspricht. Ergänzen Sie hierbei ggf. das Strukturbild um weitere im Text vorhandene Strukturelemente und Symbole.</w:t>
      </w:r>
    </w:p>
    <w:p w:rsidR="00B73D05" w:rsidRDefault="00B73D05" w:rsidP="00B73D05">
      <w:pPr>
        <w:rPr>
          <w:sz w:val="24"/>
          <w:szCs w:val="24"/>
        </w:rPr>
      </w:pPr>
    </w:p>
    <w:p w:rsidR="0036330D" w:rsidRPr="0036330D" w:rsidRDefault="0036330D" w:rsidP="00B73D05">
      <w:pPr>
        <w:rPr>
          <w:b/>
          <w:sz w:val="24"/>
          <w:szCs w:val="24"/>
          <w:u w:val="single"/>
        </w:rPr>
      </w:pPr>
    </w:p>
    <w:p w:rsidR="0036330D" w:rsidRDefault="0036330D" w:rsidP="0036330D">
      <w:pPr>
        <w:pStyle w:val="Listenabsatz"/>
        <w:numPr>
          <w:ilvl w:val="0"/>
          <w:numId w:val="11"/>
        </w:numPr>
        <w:rPr>
          <w:b/>
          <w:sz w:val="24"/>
          <w:szCs w:val="24"/>
          <w:u w:val="single"/>
        </w:rPr>
      </w:pPr>
      <w:r w:rsidRPr="0036330D">
        <w:rPr>
          <w:b/>
          <w:sz w:val="24"/>
          <w:szCs w:val="24"/>
          <w:u w:val="single"/>
        </w:rPr>
        <w:t>Verbindungen</w:t>
      </w:r>
    </w:p>
    <w:p w:rsidR="0036330D" w:rsidRPr="0036330D" w:rsidRDefault="0036330D" w:rsidP="0036330D">
      <w:pPr>
        <w:pStyle w:val="Listenabsatz"/>
        <w:ind w:left="1080"/>
        <w:rPr>
          <w:b/>
          <w:sz w:val="24"/>
          <w:szCs w:val="24"/>
          <w:u w:val="single"/>
        </w:rPr>
      </w:pPr>
    </w:p>
    <w:p w:rsidR="0036330D" w:rsidRDefault="0036330D" w:rsidP="0036330D">
      <w:pPr>
        <w:pStyle w:val="Listenabsatz"/>
        <w:ind w:left="708"/>
        <w:rPr>
          <w:sz w:val="24"/>
          <w:szCs w:val="24"/>
        </w:rPr>
      </w:pPr>
      <w:r>
        <w:rPr>
          <w:sz w:val="24"/>
          <w:szCs w:val="24"/>
        </w:rPr>
        <w:t>Die Beziehung der einzelnen Strukturelemente wird vor allem durch die Verbindungen zwischen den Elementen deutlich.</w:t>
      </w:r>
    </w:p>
    <w:p w:rsidR="0036330D" w:rsidRDefault="00E75594" w:rsidP="0036330D">
      <w:pPr>
        <w:pStyle w:val="Listenabsatz"/>
        <w:numPr>
          <w:ilvl w:val="0"/>
          <w:numId w:val="12"/>
        </w:numPr>
        <w:rPr>
          <w:sz w:val="24"/>
          <w:szCs w:val="24"/>
        </w:rPr>
      </w:pPr>
      <w:r>
        <w:rPr>
          <w:noProof/>
          <w:sz w:val="24"/>
          <w:szCs w:val="24"/>
          <w:lang w:eastAsia="de-DE"/>
        </w:rPr>
        <w:pict>
          <v:shapetype id="_x0000_t32" coordsize="21600,21600" o:spt="32" o:oned="t" path="m,l21600,21600e" filled="f">
            <v:path arrowok="t" fillok="f" o:connecttype="none"/>
            <o:lock v:ext="edit" shapetype="t"/>
          </v:shapetype>
          <v:shape id="_x0000_s1026" type="#_x0000_t32" style="position:absolute;left:0;text-align:left;margin-left:168.55pt;margin-top:26pt;width:22.6pt;height:0;z-index:251658240" o:connectortype="straight"/>
        </w:pict>
      </w:r>
      <w:r w:rsidR="0036330D">
        <w:rPr>
          <w:sz w:val="24"/>
          <w:szCs w:val="24"/>
        </w:rPr>
        <w:t>Einfache Verbindungen ohne nähere Definition werden durch einfache Striche deutlich gemacht. (           )</w:t>
      </w:r>
    </w:p>
    <w:p w:rsidR="0036330D" w:rsidRDefault="0036330D" w:rsidP="0036330D">
      <w:pPr>
        <w:pStyle w:val="Listenabsatz"/>
        <w:numPr>
          <w:ilvl w:val="0"/>
          <w:numId w:val="12"/>
        </w:numPr>
        <w:rPr>
          <w:sz w:val="24"/>
          <w:szCs w:val="24"/>
        </w:rPr>
      </w:pPr>
      <w:r>
        <w:rPr>
          <w:sz w:val="24"/>
          <w:szCs w:val="24"/>
        </w:rPr>
        <w:t>Gestrichelte oder gepunktete Linien zeigen losere Verbindungen auf. ( - - - )</w:t>
      </w:r>
    </w:p>
    <w:p w:rsidR="0036330D" w:rsidRDefault="00E75594" w:rsidP="0036330D">
      <w:pPr>
        <w:pStyle w:val="Listenabsatz"/>
        <w:numPr>
          <w:ilvl w:val="0"/>
          <w:numId w:val="12"/>
        </w:numPr>
        <w:rPr>
          <w:sz w:val="24"/>
          <w:szCs w:val="24"/>
        </w:rPr>
      </w:pPr>
      <w:r>
        <w:rPr>
          <w:noProof/>
          <w:sz w:val="24"/>
          <w:szCs w:val="24"/>
          <w:lang w:eastAsia="de-DE"/>
        </w:rPr>
        <w:pict>
          <v:shape id="_x0000_s1027" type="#_x0000_t32" style="position:absolute;left:0;text-align:left;margin-left:331.65pt;margin-top:8pt;width:20.85pt;height:.85pt;z-index:251659264" o:connectortype="straight">
            <v:stroke endarrow="block"/>
          </v:shape>
        </w:pict>
      </w:r>
      <w:r w:rsidR="0036330D">
        <w:rPr>
          <w:sz w:val="24"/>
          <w:szCs w:val="24"/>
        </w:rPr>
        <w:t>Pfeile versinnbildlichen die Richtung von Prozessen. (          )</w:t>
      </w:r>
    </w:p>
    <w:p w:rsidR="0036330D" w:rsidRDefault="00E75594" w:rsidP="0036330D">
      <w:pPr>
        <w:pStyle w:val="Listenabsatz"/>
        <w:numPr>
          <w:ilvl w:val="0"/>
          <w:numId w:val="12"/>
        </w:numPr>
        <w:rPr>
          <w:sz w:val="24"/>
          <w:szCs w:val="24"/>
        </w:rPr>
      </w:pPr>
      <w:r>
        <w:rPr>
          <w:noProof/>
          <w:sz w:val="24"/>
          <w:szCs w:val="24"/>
          <w:lang w:eastAsia="de-DE"/>
        </w:rPr>
        <w:pict>
          <v:shape id="_x0000_s1029" type="#_x0000_t32" style="position:absolute;left:0;text-align:left;margin-left:203.15pt;margin-top:23.5pt;width:22.6pt;height:0;z-index:251661312" o:connectortype="straight"/>
        </w:pict>
      </w:r>
      <w:r>
        <w:rPr>
          <w:noProof/>
          <w:sz w:val="24"/>
          <w:szCs w:val="24"/>
          <w:lang w:eastAsia="de-DE"/>
        </w:rPr>
        <w:pict>
          <v:shape id="_x0000_s1028" type="#_x0000_t32" style="position:absolute;left:0;text-align:left;margin-left:164.05pt;margin-top:23.5pt;width:22.6pt;height:0;z-index:251660288" o:connectortype="straight"/>
        </w:pict>
      </w:r>
      <w:r w:rsidR="0036330D">
        <w:rPr>
          <w:sz w:val="24"/>
          <w:szCs w:val="24"/>
        </w:rPr>
        <w:t>Unterbrechungen zeigen auf, dass ein Austausch zwischen zwei Elementen nicht möglich ist. (                           )</w:t>
      </w:r>
    </w:p>
    <w:p w:rsidR="0036330D" w:rsidRDefault="0036330D" w:rsidP="0036330D">
      <w:pPr>
        <w:pStyle w:val="Listenabsatz"/>
        <w:ind w:left="1428"/>
        <w:rPr>
          <w:sz w:val="24"/>
          <w:szCs w:val="24"/>
        </w:rPr>
      </w:pPr>
    </w:p>
    <w:p w:rsidR="0036330D" w:rsidRDefault="0036330D" w:rsidP="0036330D">
      <w:pPr>
        <w:pStyle w:val="Listenabsatz"/>
        <w:ind w:left="1428"/>
        <w:rPr>
          <w:sz w:val="24"/>
          <w:szCs w:val="24"/>
        </w:rPr>
      </w:pPr>
    </w:p>
    <w:p w:rsidR="0036330D" w:rsidRDefault="0036330D" w:rsidP="0081470A">
      <w:pPr>
        <w:pStyle w:val="Listenabsatz"/>
        <w:ind w:left="708"/>
        <w:rPr>
          <w:sz w:val="24"/>
          <w:szCs w:val="24"/>
        </w:rPr>
      </w:pPr>
      <w:r>
        <w:rPr>
          <w:sz w:val="24"/>
          <w:szCs w:val="24"/>
        </w:rPr>
        <w:t>Weitere Verbindungsarten sind nur durch Ihre Fantasie begrenzt. Beachten Sie aber, dass Ihre Illustrationen anderen Personen helfen sollen, einen Text zu verstehen.</w:t>
      </w:r>
    </w:p>
    <w:p w:rsidR="0036330D" w:rsidRDefault="0036330D" w:rsidP="0036330D">
      <w:pPr>
        <w:pStyle w:val="Listenabsatz"/>
        <w:ind w:left="1068"/>
        <w:rPr>
          <w:sz w:val="24"/>
          <w:szCs w:val="24"/>
        </w:rPr>
      </w:pPr>
    </w:p>
    <w:p w:rsidR="0081470A" w:rsidRDefault="0081470A" w:rsidP="0036330D">
      <w:pPr>
        <w:pStyle w:val="Listenabsatz"/>
        <w:ind w:left="1068"/>
        <w:rPr>
          <w:sz w:val="24"/>
          <w:szCs w:val="24"/>
        </w:rPr>
      </w:pPr>
    </w:p>
    <w:p w:rsidR="0036330D" w:rsidRDefault="0036330D" w:rsidP="0036330D">
      <w:pPr>
        <w:pStyle w:val="Listenabsatz"/>
        <w:ind w:left="1068"/>
        <w:rPr>
          <w:b/>
          <w:sz w:val="24"/>
          <w:szCs w:val="24"/>
        </w:rPr>
      </w:pPr>
      <w:r w:rsidRPr="0036330D">
        <w:rPr>
          <w:b/>
          <w:sz w:val="24"/>
          <w:szCs w:val="24"/>
        </w:rPr>
        <w:t>Arbeitsaufträge:</w:t>
      </w:r>
    </w:p>
    <w:p w:rsidR="0036330D" w:rsidRDefault="0036330D" w:rsidP="0036330D">
      <w:pPr>
        <w:pStyle w:val="Listenabsatz"/>
        <w:ind w:left="1068"/>
        <w:rPr>
          <w:b/>
          <w:sz w:val="24"/>
          <w:szCs w:val="24"/>
        </w:rPr>
      </w:pPr>
    </w:p>
    <w:p w:rsidR="0036330D" w:rsidRDefault="00D70B79" w:rsidP="0036330D">
      <w:pPr>
        <w:pStyle w:val="Listenabsatz"/>
        <w:numPr>
          <w:ilvl w:val="0"/>
          <w:numId w:val="13"/>
        </w:numPr>
        <w:rPr>
          <w:sz w:val="24"/>
          <w:szCs w:val="24"/>
        </w:rPr>
      </w:pPr>
      <w:r>
        <w:rPr>
          <w:sz w:val="24"/>
          <w:szCs w:val="24"/>
        </w:rPr>
        <w:t>Zeichnen Sie Verbindungen für die folgenden Aussagen:</w:t>
      </w:r>
    </w:p>
    <w:p w:rsidR="00D70B79" w:rsidRDefault="00D70B79" w:rsidP="00D70B79">
      <w:pPr>
        <w:pStyle w:val="Listenabsatz"/>
        <w:ind w:left="1428"/>
        <w:rPr>
          <w:sz w:val="24"/>
          <w:szCs w:val="24"/>
        </w:rPr>
      </w:pPr>
    </w:p>
    <w:p w:rsidR="00D70B79" w:rsidRDefault="00D70B79" w:rsidP="00D70B79">
      <w:pPr>
        <w:pStyle w:val="Listenabsatz"/>
        <w:ind w:left="1428"/>
        <w:rPr>
          <w:sz w:val="24"/>
          <w:szCs w:val="24"/>
        </w:rPr>
      </w:pPr>
      <w:r w:rsidRPr="00D70B79">
        <w:rPr>
          <w:b/>
          <w:sz w:val="24"/>
          <w:szCs w:val="24"/>
        </w:rPr>
        <w:t>A</w:t>
      </w:r>
      <w:r>
        <w:rPr>
          <w:sz w:val="24"/>
          <w:szCs w:val="24"/>
        </w:rPr>
        <w:t xml:space="preserve"> Die Familie Kowalski besteht aus Vater, Mutter, Sohn und Tochter.</w:t>
      </w:r>
    </w:p>
    <w:p w:rsidR="00D70B79" w:rsidRDefault="00D70B79" w:rsidP="00D70B79">
      <w:pPr>
        <w:pStyle w:val="Listenabsatz"/>
        <w:ind w:left="1428"/>
        <w:rPr>
          <w:sz w:val="24"/>
          <w:szCs w:val="24"/>
        </w:rPr>
      </w:pPr>
      <w:r w:rsidRPr="00D70B79">
        <w:rPr>
          <w:b/>
          <w:sz w:val="24"/>
          <w:szCs w:val="24"/>
        </w:rPr>
        <w:t>B</w:t>
      </w:r>
      <w:r>
        <w:rPr>
          <w:sz w:val="24"/>
          <w:szCs w:val="24"/>
        </w:rPr>
        <w:t xml:space="preserve"> Die beiden Geschwister reden nicht mehr miteinander.</w:t>
      </w:r>
    </w:p>
    <w:p w:rsidR="00D70B79" w:rsidRDefault="00D70B79" w:rsidP="00D70B79">
      <w:pPr>
        <w:pStyle w:val="Listenabsatz"/>
        <w:ind w:left="1428"/>
        <w:rPr>
          <w:sz w:val="24"/>
          <w:szCs w:val="24"/>
        </w:rPr>
      </w:pPr>
      <w:r w:rsidRPr="00D70B79">
        <w:rPr>
          <w:b/>
          <w:sz w:val="24"/>
          <w:szCs w:val="24"/>
        </w:rPr>
        <w:t>C</w:t>
      </w:r>
      <w:r>
        <w:rPr>
          <w:sz w:val="24"/>
          <w:szCs w:val="24"/>
        </w:rPr>
        <w:t xml:space="preserve"> Der Vater bestimmt, was die Tochter zu tun hat.</w:t>
      </w:r>
    </w:p>
    <w:p w:rsidR="00D70B79" w:rsidRDefault="00D70B79" w:rsidP="00D70B79">
      <w:pPr>
        <w:pStyle w:val="Listenabsatz"/>
        <w:ind w:left="1428"/>
        <w:rPr>
          <w:sz w:val="24"/>
          <w:szCs w:val="24"/>
        </w:rPr>
      </w:pPr>
      <w:r w:rsidRPr="00D70B79">
        <w:rPr>
          <w:b/>
          <w:sz w:val="24"/>
          <w:szCs w:val="24"/>
        </w:rPr>
        <w:t>D</w:t>
      </w:r>
      <w:r>
        <w:rPr>
          <w:sz w:val="24"/>
          <w:szCs w:val="24"/>
        </w:rPr>
        <w:t xml:space="preserve"> Der Sohn hat seit Kurzem eine neue Freundin.</w:t>
      </w:r>
    </w:p>
    <w:p w:rsidR="00D70B79" w:rsidRDefault="00D70B79" w:rsidP="00D70B79">
      <w:pPr>
        <w:pStyle w:val="Listenabsatz"/>
        <w:ind w:left="1428"/>
        <w:rPr>
          <w:sz w:val="24"/>
          <w:szCs w:val="24"/>
        </w:rPr>
      </w:pPr>
      <w:r w:rsidRPr="00D70B79">
        <w:rPr>
          <w:b/>
          <w:sz w:val="24"/>
          <w:szCs w:val="24"/>
        </w:rPr>
        <w:t xml:space="preserve">E </w:t>
      </w:r>
      <w:r>
        <w:rPr>
          <w:sz w:val="24"/>
          <w:szCs w:val="24"/>
        </w:rPr>
        <w:t>Die Tochter liegt im Streit mit ihrer Tante.</w:t>
      </w:r>
    </w:p>
    <w:p w:rsidR="00D70B79" w:rsidRDefault="00D70B79" w:rsidP="00D70B79">
      <w:pPr>
        <w:pStyle w:val="Listenabsatz"/>
        <w:ind w:left="1428"/>
        <w:rPr>
          <w:sz w:val="24"/>
          <w:szCs w:val="24"/>
        </w:rPr>
      </w:pPr>
      <w:r w:rsidRPr="00D70B79">
        <w:rPr>
          <w:b/>
          <w:sz w:val="24"/>
          <w:szCs w:val="24"/>
        </w:rPr>
        <w:t>F</w:t>
      </w:r>
      <w:r>
        <w:rPr>
          <w:sz w:val="24"/>
          <w:szCs w:val="24"/>
        </w:rPr>
        <w:t xml:space="preserve"> Wenn der Sohn dem Vater etwas sagt, nimmt der Vater dies nicht wahr.</w:t>
      </w:r>
    </w:p>
    <w:p w:rsidR="00D70B79" w:rsidRDefault="00D70B79" w:rsidP="00D70B79">
      <w:pPr>
        <w:pStyle w:val="Listenabsatz"/>
        <w:ind w:left="1428"/>
        <w:rPr>
          <w:sz w:val="24"/>
          <w:szCs w:val="24"/>
        </w:rPr>
      </w:pPr>
    </w:p>
    <w:p w:rsidR="00D70B79" w:rsidRDefault="00D70B79" w:rsidP="00D70B79">
      <w:pPr>
        <w:pStyle w:val="Listenabsatz"/>
        <w:ind w:left="1428"/>
        <w:rPr>
          <w:sz w:val="24"/>
          <w:szCs w:val="24"/>
        </w:rPr>
      </w:pPr>
    </w:p>
    <w:p w:rsidR="00D70B79" w:rsidRDefault="00D70B79" w:rsidP="00D70B79">
      <w:pPr>
        <w:pStyle w:val="Listenabsatz"/>
        <w:ind w:left="1428"/>
        <w:rPr>
          <w:sz w:val="24"/>
          <w:szCs w:val="24"/>
        </w:rPr>
      </w:pPr>
    </w:p>
    <w:p w:rsidR="00D70B79" w:rsidRDefault="00D70B79" w:rsidP="00D70B79">
      <w:pPr>
        <w:pStyle w:val="Listenabsatz"/>
        <w:ind w:left="1428"/>
        <w:rPr>
          <w:sz w:val="24"/>
          <w:szCs w:val="24"/>
        </w:rPr>
      </w:pPr>
    </w:p>
    <w:p w:rsidR="00D70B79" w:rsidRDefault="00D70B79" w:rsidP="00D70B79">
      <w:pPr>
        <w:pStyle w:val="Listenabsatz"/>
        <w:ind w:left="1428"/>
        <w:rPr>
          <w:sz w:val="24"/>
          <w:szCs w:val="24"/>
        </w:rPr>
      </w:pPr>
    </w:p>
    <w:p w:rsidR="00D70B79" w:rsidRDefault="00D70B79" w:rsidP="00D70B79">
      <w:pPr>
        <w:pStyle w:val="Listenabsatz"/>
        <w:ind w:left="1428"/>
        <w:rPr>
          <w:sz w:val="24"/>
          <w:szCs w:val="24"/>
        </w:rPr>
      </w:pPr>
    </w:p>
    <w:p w:rsidR="00D70B79" w:rsidRDefault="00D70B79" w:rsidP="00D70B79">
      <w:pPr>
        <w:pStyle w:val="Listenabsatz"/>
        <w:ind w:left="1428"/>
        <w:rPr>
          <w:sz w:val="24"/>
          <w:szCs w:val="24"/>
        </w:rPr>
      </w:pPr>
    </w:p>
    <w:p w:rsidR="00D70B79" w:rsidRDefault="00D70B79" w:rsidP="00D70B79">
      <w:pPr>
        <w:pStyle w:val="Listenabsatz"/>
        <w:ind w:left="1428"/>
        <w:rPr>
          <w:sz w:val="24"/>
          <w:szCs w:val="24"/>
        </w:rPr>
      </w:pPr>
    </w:p>
    <w:p w:rsidR="00D70B79" w:rsidRPr="0036330D" w:rsidRDefault="00D70B79" w:rsidP="00D70B79">
      <w:pPr>
        <w:pStyle w:val="Listenabsatz"/>
        <w:ind w:left="1428"/>
        <w:rPr>
          <w:sz w:val="24"/>
          <w:szCs w:val="24"/>
        </w:rPr>
      </w:pPr>
    </w:p>
    <w:p w:rsidR="0036330D" w:rsidRDefault="00D70B79" w:rsidP="00D70B79">
      <w:pPr>
        <w:pStyle w:val="Listenabsatz"/>
        <w:numPr>
          <w:ilvl w:val="0"/>
          <w:numId w:val="13"/>
        </w:numPr>
        <w:rPr>
          <w:sz w:val="24"/>
          <w:szCs w:val="24"/>
        </w:rPr>
      </w:pPr>
      <w:r>
        <w:rPr>
          <w:sz w:val="24"/>
          <w:szCs w:val="24"/>
        </w:rPr>
        <w:t>Fassen Sie das folgende Strukturbild in Worte.</w:t>
      </w:r>
    </w:p>
    <w:p w:rsidR="00D70B79" w:rsidRDefault="00D70B79" w:rsidP="00D70B79">
      <w:pPr>
        <w:pStyle w:val="Listenabsatz"/>
        <w:ind w:left="1068"/>
        <w:rPr>
          <w:sz w:val="24"/>
          <w:szCs w:val="24"/>
        </w:rPr>
      </w:pPr>
    </w:p>
    <w:p w:rsidR="00D70B79" w:rsidRDefault="00D70B79" w:rsidP="00D70B79">
      <w:pPr>
        <w:pStyle w:val="Listenabsatz"/>
        <w:ind w:left="1068"/>
        <w:rPr>
          <w:sz w:val="24"/>
          <w:szCs w:val="24"/>
        </w:rPr>
      </w:pPr>
      <w:r>
        <w:rPr>
          <w:noProof/>
          <w:sz w:val="24"/>
          <w:szCs w:val="24"/>
          <w:lang w:eastAsia="de-DE"/>
        </w:rPr>
        <w:drawing>
          <wp:anchor distT="0" distB="0" distL="114300" distR="114300" simplePos="0" relativeHeight="251662336" behindDoc="1" locked="0" layoutInCell="1" allowOverlap="1">
            <wp:simplePos x="0" y="0"/>
            <wp:positionH relativeFrom="column">
              <wp:posOffset>948054</wp:posOffset>
            </wp:positionH>
            <wp:positionV relativeFrom="paragraph">
              <wp:posOffset>581</wp:posOffset>
            </wp:positionV>
            <wp:extent cx="3969056" cy="2082188"/>
            <wp:effectExtent l="19050" t="0" r="0" b="0"/>
            <wp:wrapNone/>
            <wp:docPr id="1" name="Bild 1" descr="C:\Users\Simone\Desktop\QScan01162015_104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e\Desktop\QScan01162015_104815.jpg"/>
                    <pic:cNvPicPr>
                      <a:picLocks noChangeAspect="1" noChangeArrowheads="1"/>
                    </pic:cNvPicPr>
                  </pic:nvPicPr>
                  <pic:blipFill>
                    <a:blip r:embed="rId8" cstate="print"/>
                    <a:srcRect/>
                    <a:stretch>
                      <a:fillRect/>
                    </a:stretch>
                  </pic:blipFill>
                  <pic:spPr bwMode="auto">
                    <a:xfrm>
                      <a:off x="0" y="0"/>
                      <a:ext cx="3969056" cy="2082188"/>
                    </a:xfrm>
                    <a:prstGeom prst="rect">
                      <a:avLst/>
                    </a:prstGeom>
                    <a:noFill/>
                    <a:ln w="9525">
                      <a:noFill/>
                      <a:miter lim="800000"/>
                      <a:headEnd/>
                      <a:tailEnd/>
                    </a:ln>
                  </pic:spPr>
                </pic:pic>
              </a:graphicData>
            </a:graphic>
          </wp:anchor>
        </w:drawing>
      </w:r>
    </w:p>
    <w:p w:rsidR="00D70B79" w:rsidRPr="00D70B79" w:rsidRDefault="00D70B79" w:rsidP="00D70B79"/>
    <w:p w:rsidR="00D70B79" w:rsidRPr="00D70B79" w:rsidRDefault="00D70B79" w:rsidP="00D70B79"/>
    <w:p w:rsidR="00D70B79" w:rsidRPr="00D70B79" w:rsidRDefault="00D70B79" w:rsidP="00D70B79"/>
    <w:p w:rsidR="00D70B79" w:rsidRPr="00D70B79" w:rsidRDefault="00D70B79" w:rsidP="00D70B79"/>
    <w:p w:rsidR="00D70B79" w:rsidRPr="00D70B79" w:rsidRDefault="00D70B79" w:rsidP="00D70B79"/>
    <w:p w:rsidR="00D70B79" w:rsidRPr="00D70B79" w:rsidRDefault="00D70B79" w:rsidP="00D70B79"/>
    <w:p w:rsidR="00D70B79" w:rsidRPr="005C6F77" w:rsidRDefault="00D70B79" w:rsidP="00D70B79">
      <w:pPr>
        <w:rPr>
          <w:sz w:val="24"/>
          <w:szCs w:val="24"/>
        </w:rPr>
      </w:pPr>
    </w:p>
    <w:p w:rsidR="00D70B79" w:rsidRPr="005C6F77" w:rsidRDefault="00D70B79" w:rsidP="00D70B79">
      <w:pPr>
        <w:pStyle w:val="Listenabsatz"/>
        <w:numPr>
          <w:ilvl w:val="0"/>
          <w:numId w:val="13"/>
        </w:numPr>
        <w:rPr>
          <w:sz w:val="24"/>
          <w:szCs w:val="24"/>
        </w:rPr>
      </w:pPr>
      <w:r w:rsidRPr="005C6F77">
        <w:rPr>
          <w:sz w:val="24"/>
          <w:szCs w:val="24"/>
        </w:rPr>
        <w:t>Zeichnen Sie kleine Strukturbilder für folgende Sätze.</w:t>
      </w:r>
    </w:p>
    <w:p w:rsidR="00D70B79" w:rsidRPr="005C6F77" w:rsidRDefault="00D70B79" w:rsidP="00D70B79">
      <w:pPr>
        <w:pStyle w:val="Listenabsatz"/>
        <w:ind w:left="1068"/>
        <w:rPr>
          <w:sz w:val="24"/>
          <w:szCs w:val="24"/>
        </w:rPr>
      </w:pPr>
    </w:p>
    <w:p w:rsidR="00D70B79" w:rsidRPr="005C6F77" w:rsidRDefault="00D70B79" w:rsidP="00D70B79">
      <w:pPr>
        <w:pStyle w:val="Listenabsatz"/>
        <w:numPr>
          <w:ilvl w:val="0"/>
          <w:numId w:val="14"/>
        </w:numPr>
        <w:rPr>
          <w:sz w:val="24"/>
          <w:szCs w:val="24"/>
        </w:rPr>
      </w:pPr>
      <w:r w:rsidRPr="005C6F77">
        <w:rPr>
          <w:sz w:val="24"/>
          <w:szCs w:val="24"/>
        </w:rPr>
        <w:t>Übermäßige Kritik führt zu Demotivation, was wiederum eine schlechtere Arbeitsleistung bewirkt.</w:t>
      </w:r>
    </w:p>
    <w:p w:rsidR="00D70B79" w:rsidRPr="005C6F77" w:rsidRDefault="00D70B79" w:rsidP="00D70B79">
      <w:pPr>
        <w:pStyle w:val="Listenabsatz"/>
        <w:numPr>
          <w:ilvl w:val="0"/>
          <w:numId w:val="14"/>
        </w:numPr>
        <w:rPr>
          <w:sz w:val="24"/>
          <w:szCs w:val="24"/>
        </w:rPr>
      </w:pPr>
      <w:r w:rsidRPr="005C6F77">
        <w:rPr>
          <w:sz w:val="24"/>
          <w:szCs w:val="24"/>
        </w:rPr>
        <w:t>Lob, gute Bezahlung und ein freundlicher Arbeitsplatz verhindern Unlust und führen zu erhöhter Arbeitsleistung.</w:t>
      </w:r>
    </w:p>
    <w:p w:rsidR="00D70B79" w:rsidRPr="005C6F77" w:rsidRDefault="00D70B79" w:rsidP="00D70B79">
      <w:pPr>
        <w:pStyle w:val="Listenabsatz"/>
        <w:numPr>
          <w:ilvl w:val="0"/>
          <w:numId w:val="14"/>
        </w:numPr>
        <w:rPr>
          <w:sz w:val="24"/>
          <w:szCs w:val="24"/>
        </w:rPr>
      </w:pPr>
      <w:r w:rsidRPr="005C6F77">
        <w:rPr>
          <w:sz w:val="24"/>
          <w:szCs w:val="24"/>
        </w:rPr>
        <w:t>Für den Umgang mit Kunden ist es wichtig, freundlich aufzutreten und auf Kundenwünsche einzugehen.  Dies setzt natürlich ein hohes Fachwissen und ein gutes Arbeitsklima voraus. Dann kann man auch hohe Verkaufsumsätze erzielen, die den Arbeitsplatz garantieren. Und man braucht keine Angst vor Arbeitslosigkeit zu haben.</w:t>
      </w:r>
    </w:p>
    <w:p w:rsidR="005C6F77" w:rsidRDefault="005C6F77" w:rsidP="00D70B79">
      <w:pPr>
        <w:rPr>
          <w:sz w:val="24"/>
          <w:szCs w:val="24"/>
        </w:rPr>
      </w:pPr>
    </w:p>
    <w:p w:rsidR="005C6F77" w:rsidRPr="005C6F77" w:rsidRDefault="005C6F77" w:rsidP="00D70B79">
      <w:pPr>
        <w:rPr>
          <w:sz w:val="24"/>
          <w:szCs w:val="24"/>
        </w:rPr>
      </w:pPr>
    </w:p>
    <w:p w:rsidR="00D70B79" w:rsidRPr="005C6F77" w:rsidRDefault="00D70B79" w:rsidP="00D70B79">
      <w:pPr>
        <w:rPr>
          <w:sz w:val="24"/>
          <w:szCs w:val="24"/>
        </w:rPr>
      </w:pPr>
    </w:p>
    <w:p w:rsidR="00D70B79" w:rsidRPr="005C6F77" w:rsidRDefault="00FC2555" w:rsidP="00FC2555">
      <w:pPr>
        <w:pStyle w:val="Listenabsatz"/>
        <w:numPr>
          <w:ilvl w:val="0"/>
          <w:numId w:val="11"/>
        </w:numPr>
        <w:rPr>
          <w:b/>
          <w:sz w:val="24"/>
          <w:szCs w:val="24"/>
          <w:u w:val="single"/>
        </w:rPr>
      </w:pPr>
      <w:r w:rsidRPr="005C6F77">
        <w:rPr>
          <w:b/>
          <w:sz w:val="24"/>
          <w:szCs w:val="24"/>
          <w:u w:val="single"/>
        </w:rPr>
        <w:t>Begründungszusammenhänge</w:t>
      </w:r>
    </w:p>
    <w:p w:rsidR="00FC2555" w:rsidRPr="005C6F77" w:rsidRDefault="00FC2555" w:rsidP="00FC2555">
      <w:pPr>
        <w:pStyle w:val="Listenabsatz"/>
        <w:ind w:left="1080"/>
        <w:rPr>
          <w:sz w:val="24"/>
          <w:szCs w:val="24"/>
        </w:rPr>
      </w:pPr>
    </w:p>
    <w:p w:rsidR="00FC2555" w:rsidRPr="005C6F77" w:rsidRDefault="00FC2555" w:rsidP="00FC2555">
      <w:pPr>
        <w:pStyle w:val="Listenabsatz"/>
        <w:ind w:left="708"/>
        <w:rPr>
          <w:sz w:val="24"/>
          <w:szCs w:val="24"/>
        </w:rPr>
      </w:pPr>
      <w:r w:rsidRPr="005C6F77">
        <w:rPr>
          <w:sz w:val="24"/>
          <w:szCs w:val="24"/>
        </w:rPr>
        <w:t xml:space="preserve">Das Strukturbild kann noch weiter kommentiert werden, indem die </w:t>
      </w:r>
      <w:r w:rsidRPr="005C6F77">
        <w:rPr>
          <w:b/>
          <w:sz w:val="24"/>
          <w:szCs w:val="24"/>
        </w:rPr>
        <w:t xml:space="preserve">Sprechabsicht </w:t>
      </w:r>
      <w:r w:rsidRPr="005C6F77">
        <w:rPr>
          <w:sz w:val="24"/>
          <w:szCs w:val="24"/>
        </w:rPr>
        <w:t xml:space="preserve">oder der </w:t>
      </w:r>
      <w:r w:rsidRPr="005C6F77">
        <w:rPr>
          <w:b/>
          <w:sz w:val="24"/>
          <w:szCs w:val="24"/>
        </w:rPr>
        <w:t>logische Zusammenhang</w:t>
      </w:r>
      <w:r w:rsidRPr="005C6F77">
        <w:rPr>
          <w:sz w:val="24"/>
          <w:szCs w:val="24"/>
        </w:rPr>
        <w:t xml:space="preserve"> verdeutlicht wird.</w:t>
      </w:r>
    </w:p>
    <w:p w:rsidR="0081470A" w:rsidRPr="005C6F77" w:rsidRDefault="0081470A" w:rsidP="00FC2555">
      <w:pPr>
        <w:pStyle w:val="Listenabsatz"/>
        <w:ind w:left="708"/>
        <w:rPr>
          <w:sz w:val="24"/>
          <w:szCs w:val="24"/>
        </w:rPr>
      </w:pPr>
    </w:p>
    <w:p w:rsidR="00FC2555" w:rsidRPr="005C6F77" w:rsidRDefault="00FC2555" w:rsidP="00FC2555">
      <w:pPr>
        <w:pStyle w:val="Listenabsatz"/>
        <w:numPr>
          <w:ilvl w:val="0"/>
          <w:numId w:val="15"/>
        </w:numPr>
        <w:rPr>
          <w:sz w:val="24"/>
          <w:szCs w:val="24"/>
        </w:rPr>
      </w:pPr>
      <w:r w:rsidRPr="005C6F77">
        <w:rPr>
          <w:sz w:val="24"/>
          <w:szCs w:val="24"/>
        </w:rPr>
        <w:lastRenderedPageBreak/>
        <w:t>Beispiele:</w:t>
      </w:r>
    </w:p>
    <w:p w:rsidR="00FC2555" w:rsidRPr="005C6F77" w:rsidRDefault="00FC2555" w:rsidP="00FC2555">
      <w:pPr>
        <w:pStyle w:val="Listenabsatz"/>
        <w:ind w:left="1068"/>
        <w:rPr>
          <w:i/>
          <w:sz w:val="24"/>
          <w:szCs w:val="24"/>
        </w:rPr>
      </w:pPr>
      <w:r w:rsidRPr="005C6F77">
        <w:rPr>
          <w:i/>
          <w:sz w:val="24"/>
          <w:szCs w:val="24"/>
        </w:rPr>
        <w:t>Behauptung, Begründung, Beispiel, Erläuterung, Einräumung, Definition, Kritik, Folge, Folgerung, Ursache, Veranschaulichung, Widerlegung</w:t>
      </w:r>
      <w:r w:rsidR="00025AF4" w:rsidRPr="005C6F77">
        <w:rPr>
          <w:i/>
          <w:sz w:val="24"/>
          <w:szCs w:val="24"/>
        </w:rPr>
        <w:t>.</w:t>
      </w:r>
    </w:p>
    <w:p w:rsidR="00025AF4" w:rsidRPr="005C6F77" w:rsidRDefault="00025AF4" w:rsidP="00FC2555">
      <w:pPr>
        <w:pStyle w:val="Listenabsatz"/>
        <w:ind w:left="1068"/>
        <w:rPr>
          <w:sz w:val="24"/>
          <w:szCs w:val="24"/>
        </w:rPr>
      </w:pPr>
    </w:p>
    <w:p w:rsidR="00025AF4" w:rsidRPr="005C6F77" w:rsidRDefault="00025AF4" w:rsidP="00FC2555">
      <w:pPr>
        <w:pStyle w:val="Listenabsatz"/>
        <w:ind w:left="1068"/>
        <w:rPr>
          <w:sz w:val="24"/>
          <w:szCs w:val="24"/>
        </w:rPr>
      </w:pPr>
    </w:p>
    <w:p w:rsidR="00FC2555" w:rsidRPr="005C6F77" w:rsidRDefault="00FC2555" w:rsidP="0081470A">
      <w:pPr>
        <w:pStyle w:val="Listenabsatz"/>
        <w:ind w:left="708"/>
        <w:rPr>
          <w:sz w:val="24"/>
          <w:szCs w:val="24"/>
        </w:rPr>
      </w:pPr>
      <w:r w:rsidRPr="005C6F77">
        <w:rPr>
          <w:sz w:val="24"/>
          <w:szCs w:val="24"/>
        </w:rPr>
        <w:t xml:space="preserve">Alternativ können teilweise auch </w:t>
      </w:r>
      <w:r w:rsidRPr="005C6F77">
        <w:rPr>
          <w:b/>
          <w:sz w:val="24"/>
          <w:szCs w:val="24"/>
        </w:rPr>
        <w:t>Konjunktionen</w:t>
      </w:r>
      <w:r w:rsidRPr="005C6F77">
        <w:rPr>
          <w:sz w:val="24"/>
          <w:szCs w:val="24"/>
        </w:rPr>
        <w:t xml:space="preserve"> zur Verdeutlichung des Zusammenhangs verwendet werden.</w:t>
      </w:r>
    </w:p>
    <w:p w:rsidR="00FC2555" w:rsidRPr="005C6F77" w:rsidRDefault="00FC2555" w:rsidP="00FC2555">
      <w:pPr>
        <w:pStyle w:val="Listenabsatz"/>
        <w:numPr>
          <w:ilvl w:val="0"/>
          <w:numId w:val="16"/>
        </w:numPr>
        <w:rPr>
          <w:sz w:val="24"/>
          <w:szCs w:val="24"/>
        </w:rPr>
      </w:pPr>
      <w:r w:rsidRPr="005C6F77">
        <w:rPr>
          <w:sz w:val="24"/>
          <w:szCs w:val="24"/>
        </w:rPr>
        <w:t>kausal (denn, da, weil)</w:t>
      </w:r>
    </w:p>
    <w:p w:rsidR="00FC2555" w:rsidRPr="005C6F77" w:rsidRDefault="00FC2555" w:rsidP="00FC2555">
      <w:pPr>
        <w:pStyle w:val="Listenabsatz"/>
        <w:numPr>
          <w:ilvl w:val="0"/>
          <w:numId w:val="16"/>
        </w:numPr>
        <w:rPr>
          <w:sz w:val="24"/>
          <w:szCs w:val="24"/>
        </w:rPr>
      </w:pPr>
      <w:r w:rsidRPr="005C6F77">
        <w:rPr>
          <w:sz w:val="24"/>
          <w:szCs w:val="24"/>
        </w:rPr>
        <w:t>temporal (als, während)</w:t>
      </w:r>
    </w:p>
    <w:p w:rsidR="00FC2555" w:rsidRPr="005C6F77" w:rsidRDefault="00FC2555" w:rsidP="00FC2555">
      <w:pPr>
        <w:pStyle w:val="Listenabsatz"/>
        <w:numPr>
          <w:ilvl w:val="0"/>
          <w:numId w:val="16"/>
        </w:numPr>
        <w:rPr>
          <w:sz w:val="24"/>
          <w:szCs w:val="24"/>
        </w:rPr>
      </w:pPr>
      <w:r w:rsidRPr="005C6F77">
        <w:rPr>
          <w:sz w:val="24"/>
          <w:szCs w:val="24"/>
        </w:rPr>
        <w:t>modal (indem)</w:t>
      </w:r>
    </w:p>
    <w:p w:rsidR="00FC2555" w:rsidRPr="005C6F77" w:rsidRDefault="00FC2555" w:rsidP="00FC2555">
      <w:pPr>
        <w:pStyle w:val="Listenabsatz"/>
        <w:numPr>
          <w:ilvl w:val="0"/>
          <w:numId w:val="16"/>
        </w:numPr>
        <w:rPr>
          <w:sz w:val="24"/>
          <w:szCs w:val="24"/>
        </w:rPr>
      </w:pPr>
      <w:r w:rsidRPr="005C6F77">
        <w:rPr>
          <w:sz w:val="24"/>
          <w:szCs w:val="24"/>
        </w:rPr>
        <w:t>konsekutiv (sodass)</w:t>
      </w:r>
    </w:p>
    <w:p w:rsidR="00FC2555" w:rsidRPr="005C6F77" w:rsidRDefault="00FC2555" w:rsidP="00FC2555">
      <w:pPr>
        <w:pStyle w:val="Listenabsatz"/>
        <w:numPr>
          <w:ilvl w:val="0"/>
          <w:numId w:val="16"/>
        </w:numPr>
        <w:rPr>
          <w:sz w:val="24"/>
          <w:szCs w:val="24"/>
        </w:rPr>
      </w:pPr>
      <w:r w:rsidRPr="005C6F77">
        <w:rPr>
          <w:sz w:val="24"/>
          <w:szCs w:val="24"/>
        </w:rPr>
        <w:t>konditional (falls, wenn)</w:t>
      </w:r>
    </w:p>
    <w:p w:rsidR="00FC2555" w:rsidRPr="005C6F77" w:rsidRDefault="00FC2555" w:rsidP="00FC2555">
      <w:pPr>
        <w:pStyle w:val="Listenabsatz"/>
        <w:numPr>
          <w:ilvl w:val="0"/>
          <w:numId w:val="16"/>
        </w:numPr>
        <w:rPr>
          <w:sz w:val="24"/>
          <w:szCs w:val="24"/>
        </w:rPr>
      </w:pPr>
      <w:r w:rsidRPr="005C6F77">
        <w:rPr>
          <w:sz w:val="24"/>
          <w:szCs w:val="24"/>
        </w:rPr>
        <w:t>final (damit)</w:t>
      </w:r>
    </w:p>
    <w:p w:rsidR="00FC2555" w:rsidRPr="005C6F77" w:rsidRDefault="00FC2555" w:rsidP="00FC2555">
      <w:pPr>
        <w:pStyle w:val="Listenabsatz"/>
        <w:numPr>
          <w:ilvl w:val="0"/>
          <w:numId w:val="16"/>
        </w:numPr>
        <w:rPr>
          <w:sz w:val="24"/>
          <w:szCs w:val="24"/>
        </w:rPr>
      </w:pPr>
      <w:r w:rsidRPr="005C6F77">
        <w:rPr>
          <w:sz w:val="24"/>
          <w:szCs w:val="24"/>
        </w:rPr>
        <w:t>adversativ (wohingegen)</w:t>
      </w:r>
    </w:p>
    <w:p w:rsidR="00FC2555" w:rsidRPr="005C6F77" w:rsidRDefault="00FC2555" w:rsidP="00FC2555">
      <w:pPr>
        <w:pStyle w:val="Listenabsatz"/>
        <w:numPr>
          <w:ilvl w:val="0"/>
          <w:numId w:val="16"/>
        </w:numPr>
        <w:rPr>
          <w:sz w:val="24"/>
          <w:szCs w:val="24"/>
        </w:rPr>
      </w:pPr>
      <w:r w:rsidRPr="005C6F77">
        <w:rPr>
          <w:sz w:val="24"/>
          <w:szCs w:val="24"/>
        </w:rPr>
        <w:t>konzessiv (obwohl)</w:t>
      </w:r>
    </w:p>
    <w:p w:rsidR="00FC2555" w:rsidRPr="005C6F77" w:rsidRDefault="00FC2555" w:rsidP="00FC2555">
      <w:pPr>
        <w:rPr>
          <w:sz w:val="24"/>
          <w:szCs w:val="24"/>
        </w:rPr>
      </w:pPr>
    </w:p>
    <w:p w:rsidR="00FC2555" w:rsidRPr="005C6F77" w:rsidRDefault="00FC2555" w:rsidP="00FC2555">
      <w:pPr>
        <w:ind w:left="708"/>
        <w:rPr>
          <w:b/>
          <w:sz w:val="24"/>
          <w:szCs w:val="24"/>
        </w:rPr>
      </w:pPr>
      <w:r w:rsidRPr="005C6F77">
        <w:rPr>
          <w:b/>
          <w:sz w:val="24"/>
          <w:szCs w:val="24"/>
        </w:rPr>
        <w:t>Arbeitsaufträge:</w:t>
      </w:r>
    </w:p>
    <w:p w:rsidR="00FC2555" w:rsidRPr="005C6F77" w:rsidRDefault="00FC2555" w:rsidP="00FC2555">
      <w:pPr>
        <w:pStyle w:val="Listenabsatz"/>
        <w:numPr>
          <w:ilvl w:val="0"/>
          <w:numId w:val="17"/>
        </w:numPr>
        <w:rPr>
          <w:sz w:val="24"/>
          <w:szCs w:val="24"/>
        </w:rPr>
      </w:pPr>
      <w:r w:rsidRPr="005C6F77">
        <w:rPr>
          <w:sz w:val="24"/>
          <w:szCs w:val="24"/>
        </w:rPr>
        <w:t>Notieren Sie die jeweilige Sprechabsicht zum Thema „Urlaub“ oder den logischen Zusammenhang in einem Stichwort.</w:t>
      </w:r>
    </w:p>
    <w:p w:rsidR="00FC2555" w:rsidRPr="005C6F77" w:rsidRDefault="00FC2555" w:rsidP="00FC2555">
      <w:pPr>
        <w:pStyle w:val="Listenabsatz"/>
        <w:ind w:left="1068"/>
        <w:rPr>
          <w:sz w:val="24"/>
          <w:szCs w:val="24"/>
        </w:rPr>
      </w:pPr>
    </w:p>
    <w:p w:rsidR="00FC2555" w:rsidRPr="005C6F77" w:rsidRDefault="00FC2555" w:rsidP="00942C2E">
      <w:pPr>
        <w:pStyle w:val="Listenabsatz"/>
        <w:numPr>
          <w:ilvl w:val="0"/>
          <w:numId w:val="18"/>
        </w:numPr>
        <w:rPr>
          <w:sz w:val="24"/>
          <w:szCs w:val="24"/>
        </w:rPr>
      </w:pPr>
      <w:r w:rsidRPr="005C6F77">
        <w:rPr>
          <w:sz w:val="24"/>
          <w:szCs w:val="24"/>
        </w:rPr>
        <w:t>Die Menschen wollen Urlaub machen, damit sie sich erholen und wieder fit für das Arbeitsleben sind.</w:t>
      </w:r>
    </w:p>
    <w:p w:rsidR="00942C2E" w:rsidRPr="005C6F77" w:rsidRDefault="00942C2E" w:rsidP="00942C2E">
      <w:pPr>
        <w:pStyle w:val="Listenabsatz"/>
        <w:numPr>
          <w:ilvl w:val="0"/>
          <w:numId w:val="18"/>
        </w:numPr>
        <w:rPr>
          <w:sz w:val="24"/>
          <w:szCs w:val="24"/>
        </w:rPr>
      </w:pPr>
      <w:r w:rsidRPr="005C6F77">
        <w:rPr>
          <w:sz w:val="24"/>
          <w:szCs w:val="24"/>
        </w:rPr>
        <w:t>Die Menschen wollen Urlaub machen, weil sie dem Alltagstrott entfliehen wollen.</w:t>
      </w:r>
    </w:p>
    <w:p w:rsidR="00942C2E" w:rsidRPr="005C6F77" w:rsidRDefault="00942C2E" w:rsidP="00942C2E">
      <w:pPr>
        <w:pStyle w:val="Listenabsatz"/>
        <w:numPr>
          <w:ilvl w:val="0"/>
          <w:numId w:val="18"/>
        </w:numPr>
        <w:rPr>
          <w:sz w:val="24"/>
          <w:szCs w:val="24"/>
        </w:rPr>
      </w:pPr>
      <w:r w:rsidRPr="005C6F77">
        <w:rPr>
          <w:sz w:val="24"/>
          <w:szCs w:val="24"/>
        </w:rPr>
        <w:t>Richtiger Urlaub verändert den Menschen.</w:t>
      </w:r>
    </w:p>
    <w:p w:rsidR="00942C2E" w:rsidRPr="005C6F77" w:rsidRDefault="00942C2E" w:rsidP="00942C2E">
      <w:pPr>
        <w:pStyle w:val="Listenabsatz"/>
        <w:numPr>
          <w:ilvl w:val="0"/>
          <w:numId w:val="18"/>
        </w:numPr>
        <w:rPr>
          <w:sz w:val="24"/>
          <w:szCs w:val="24"/>
        </w:rPr>
      </w:pPr>
      <w:r w:rsidRPr="005C6F77">
        <w:rPr>
          <w:sz w:val="24"/>
          <w:szCs w:val="24"/>
        </w:rPr>
        <w:t>So finden viele Menschen heraus, was ihnen wirklich wichtig ist.</w:t>
      </w:r>
    </w:p>
    <w:p w:rsidR="00942C2E" w:rsidRPr="005C6F77" w:rsidRDefault="00942C2E" w:rsidP="00942C2E">
      <w:pPr>
        <w:pStyle w:val="Listenabsatz"/>
        <w:numPr>
          <w:ilvl w:val="0"/>
          <w:numId w:val="18"/>
        </w:numPr>
        <w:rPr>
          <w:sz w:val="24"/>
          <w:szCs w:val="24"/>
        </w:rPr>
      </w:pPr>
      <w:r w:rsidRPr="005C6F77">
        <w:rPr>
          <w:sz w:val="24"/>
          <w:szCs w:val="24"/>
        </w:rPr>
        <w:t>Urlaub bezeichnet die berechtigte Abwesenheit von Arbeit.</w:t>
      </w:r>
    </w:p>
    <w:p w:rsidR="00942C2E" w:rsidRPr="005C6F77" w:rsidRDefault="00942C2E" w:rsidP="00942C2E">
      <w:pPr>
        <w:pStyle w:val="Listenabsatz"/>
        <w:numPr>
          <w:ilvl w:val="0"/>
          <w:numId w:val="18"/>
        </w:numPr>
        <w:rPr>
          <w:sz w:val="24"/>
          <w:szCs w:val="24"/>
        </w:rPr>
      </w:pPr>
      <w:r w:rsidRPr="005C6F77">
        <w:rPr>
          <w:sz w:val="24"/>
          <w:szCs w:val="24"/>
        </w:rPr>
        <w:t>Daraus lässt sich folgern, dass Urlaub und Arbeit sich ausschließen.</w:t>
      </w:r>
    </w:p>
    <w:p w:rsidR="00942C2E" w:rsidRPr="005C6F77" w:rsidRDefault="00942C2E" w:rsidP="00942C2E">
      <w:pPr>
        <w:pStyle w:val="Listenabsatz"/>
        <w:numPr>
          <w:ilvl w:val="0"/>
          <w:numId w:val="18"/>
        </w:numPr>
        <w:rPr>
          <w:sz w:val="24"/>
          <w:szCs w:val="24"/>
        </w:rPr>
      </w:pPr>
      <w:r w:rsidRPr="005C6F77">
        <w:rPr>
          <w:sz w:val="24"/>
          <w:szCs w:val="24"/>
        </w:rPr>
        <w:t>Urlaub und Arbeit müssen sich aber nicht ausschließen, da es auch Bildungsurlaub ist, der ja auch als Arbeit angesehen werden kann.</w:t>
      </w:r>
    </w:p>
    <w:p w:rsidR="005C6F77" w:rsidRPr="005C6F77" w:rsidRDefault="005C6F77" w:rsidP="00942C2E">
      <w:pPr>
        <w:rPr>
          <w:sz w:val="24"/>
          <w:szCs w:val="24"/>
        </w:rPr>
      </w:pPr>
    </w:p>
    <w:p w:rsidR="00942C2E" w:rsidRPr="005C6F77" w:rsidRDefault="0081470A" w:rsidP="00942C2E">
      <w:pPr>
        <w:pStyle w:val="Listenabsatz"/>
        <w:numPr>
          <w:ilvl w:val="0"/>
          <w:numId w:val="17"/>
        </w:numPr>
        <w:rPr>
          <w:sz w:val="24"/>
          <w:szCs w:val="24"/>
        </w:rPr>
      </w:pPr>
      <w:r w:rsidRPr="005C6F77">
        <w:rPr>
          <w:noProof/>
          <w:sz w:val="24"/>
          <w:szCs w:val="24"/>
          <w:lang w:eastAsia="de-DE"/>
        </w:rPr>
        <w:drawing>
          <wp:anchor distT="0" distB="0" distL="114300" distR="114300" simplePos="0" relativeHeight="251663360" behindDoc="1" locked="0" layoutInCell="1" allowOverlap="1">
            <wp:simplePos x="0" y="0"/>
            <wp:positionH relativeFrom="column">
              <wp:posOffset>1454831</wp:posOffset>
            </wp:positionH>
            <wp:positionV relativeFrom="paragraph">
              <wp:posOffset>294824</wp:posOffset>
            </wp:positionV>
            <wp:extent cx="3660584" cy="2996588"/>
            <wp:effectExtent l="19050" t="0" r="0" b="0"/>
            <wp:wrapNone/>
            <wp:docPr id="2" name="Bild 2" descr="C:\Users\Simone\Desktop\QScan01162015_110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e\Desktop\QScan01162015_110751.jpg"/>
                    <pic:cNvPicPr>
                      <a:picLocks noChangeAspect="1" noChangeArrowheads="1"/>
                    </pic:cNvPicPr>
                  </pic:nvPicPr>
                  <pic:blipFill>
                    <a:blip r:embed="rId9" cstate="print"/>
                    <a:srcRect/>
                    <a:stretch>
                      <a:fillRect/>
                    </a:stretch>
                  </pic:blipFill>
                  <pic:spPr bwMode="auto">
                    <a:xfrm>
                      <a:off x="0" y="0"/>
                      <a:ext cx="3660584" cy="2996588"/>
                    </a:xfrm>
                    <a:prstGeom prst="rect">
                      <a:avLst/>
                    </a:prstGeom>
                    <a:noFill/>
                    <a:ln w="9525">
                      <a:noFill/>
                      <a:miter lim="800000"/>
                      <a:headEnd/>
                      <a:tailEnd/>
                    </a:ln>
                  </pic:spPr>
                </pic:pic>
              </a:graphicData>
            </a:graphic>
          </wp:anchor>
        </w:drawing>
      </w:r>
      <w:r w:rsidR="00942C2E" w:rsidRPr="005C6F77">
        <w:rPr>
          <w:sz w:val="24"/>
          <w:szCs w:val="24"/>
        </w:rPr>
        <w:t>Ergänzen Sie das folgende Strukturbild mit den fehlenden Angaben und fassen Sie es in Worte.</w:t>
      </w:r>
    </w:p>
    <w:p w:rsidR="00942C2E" w:rsidRPr="005C6F77" w:rsidRDefault="00942C2E" w:rsidP="00942C2E">
      <w:pPr>
        <w:pStyle w:val="Listenabsatz"/>
        <w:ind w:left="1068"/>
        <w:rPr>
          <w:sz w:val="24"/>
          <w:szCs w:val="24"/>
        </w:rPr>
      </w:pPr>
    </w:p>
    <w:p w:rsidR="00942C2E" w:rsidRPr="005C6F77" w:rsidRDefault="00942C2E" w:rsidP="00942C2E">
      <w:pPr>
        <w:pStyle w:val="Listenabsatz"/>
        <w:ind w:left="1068"/>
        <w:rPr>
          <w:sz w:val="24"/>
          <w:szCs w:val="24"/>
        </w:rPr>
      </w:pPr>
    </w:p>
    <w:p w:rsidR="00942C2E" w:rsidRPr="005C6F77" w:rsidRDefault="00942C2E" w:rsidP="00942C2E">
      <w:pPr>
        <w:pStyle w:val="Listenabsatz"/>
        <w:ind w:left="1068"/>
        <w:rPr>
          <w:sz w:val="24"/>
          <w:szCs w:val="24"/>
        </w:rPr>
      </w:pPr>
    </w:p>
    <w:p w:rsidR="00942C2E" w:rsidRPr="005C6F77" w:rsidRDefault="00942C2E" w:rsidP="00942C2E">
      <w:pPr>
        <w:pStyle w:val="Listenabsatz"/>
        <w:ind w:left="1068"/>
        <w:rPr>
          <w:sz w:val="24"/>
          <w:szCs w:val="24"/>
        </w:rPr>
      </w:pPr>
    </w:p>
    <w:p w:rsidR="00942C2E" w:rsidRPr="005C6F77" w:rsidRDefault="00942C2E" w:rsidP="00942C2E">
      <w:pPr>
        <w:pStyle w:val="Listenabsatz"/>
        <w:ind w:left="1068"/>
        <w:rPr>
          <w:sz w:val="24"/>
          <w:szCs w:val="24"/>
        </w:rPr>
      </w:pPr>
    </w:p>
    <w:p w:rsidR="00942C2E" w:rsidRPr="005C6F77" w:rsidRDefault="00942C2E" w:rsidP="00942C2E">
      <w:pPr>
        <w:pStyle w:val="Listenabsatz"/>
        <w:ind w:left="1068"/>
        <w:rPr>
          <w:sz w:val="24"/>
          <w:szCs w:val="24"/>
        </w:rPr>
      </w:pPr>
    </w:p>
    <w:p w:rsidR="005C6F77" w:rsidRDefault="005C6F77" w:rsidP="00FC2555">
      <w:pPr>
        <w:ind w:left="708"/>
      </w:pPr>
    </w:p>
    <w:p w:rsidR="005C6F77" w:rsidRDefault="005C6F77" w:rsidP="00FC2555">
      <w:pPr>
        <w:ind w:left="708"/>
      </w:pPr>
    </w:p>
    <w:p w:rsidR="005C6F77" w:rsidRDefault="005C6F77" w:rsidP="00FC2555">
      <w:pPr>
        <w:ind w:left="708"/>
      </w:pPr>
    </w:p>
    <w:p w:rsidR="00FC2555" w:rsidRDefault="005C6F77" w:rsidP="00FC2555">
      <w:pPr>
        <w:ind w:left="708"/>
        <w:rPr>
          <w:b/>
          <w:sz w:val="24"/>
          <w:szCs w:val="24"/>
        </w:rPr>
      </w:pPr>
      <w:r w:rsidRPr="005C6F77">
        <w:rPr>
          <w:b/>
          <w:sz w:val="24"/>
          <w:szCs w:val="24"/>
        </w:rPr>
        <w:t>Arbeitsauftrag:</w:t>
      </w:r>
    </w:p>
    <w:p w:rsidR="005C6F77" w:rsidRPr="005C6F77" w:rsidRDefault="005C6F77" w:rsidP="005C6F77">
      <w:pPr>
        <w:pStyle w:val="Listenabsatz"/>
        <w:numPr>
          <w:ilvl w:val="0"/>
          <w:numId w:val="19"/>
        </w:numPr>
        <w:rPr>
          <w:sz w:val="24"/>
          <w:szCs w:val="24"/>
        </w:rPr>
      </w:pPr>
      <w:r>
        <w:rPr>
          <w:sz w:val="24"/>
          <w:szCs w:val="24"/>
        </w:rPr>
        <w:t>Visualisieren Sie den vorliegenden Text. Berücksichtigen Sie dabei die Hinweise zur Erstellung von Strukturbildern.</w:t>
      </w:r>
    </w:p>
    <w:p w:rsidR="005C6F77" w:rsidRPr="00FC2555" w:rsidRDefault="005C6F77" w:rsidP="00FC2555">
      <w:pPr>
        <w:ind w:left="708"/>
      </w:pPr>
      <w:r>
        <w:rPr>
          <w:noProof/>
          <w:lang w:eastAsia="de-DE"/>
        </w:rPr>
        <w:drawing>
          <wp:anchor distT="0" distB="0" distL="114300" distR="114300" simplePos="0" relativeHeight="251664384" behindDoc="1" locked="0" layoutInCell="1" allowOverlap="1">
            <wp:simplePos x="0" y="0"/>
            <wp:positionH relativeFrom="column">
              <wp:posOffset>958850</wp:posOffset>
            </wp:positionH>
            <wp:positionV relativeFrom="paragraph">
              <wp:posOffset>354965</wp:posOffset>
            </wp:positionV>
            <wp:extent cx="3869690" cy="6807835"/>
            <wp:effectExtent l="19050" t="0" r="0" b="0"/>
            <wp:wrapNone/>
            <wp:docPr id="3" name="Bild 3" descr="C:\Users\Simone\Desktop\QScan01162015_112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e\Desktop\QScan01162015_112404.jpg"/>
                    <pic:cNvPicPr>
                      <a:picLocks noChangeAspect="1" noChangeArrowheads="1"/>
                    </pic:cNvPicPr>
                  </pic:nvPicPr>
                  <pic:blipFill>
                    <a:blip r:embed="rId10" cstate="print"/>
                    <a:srcRect/>
                    <a:stretch>
                      <a:fillRect/>
                    </a:stretch>
                  </pic:blipFill>
                  <pic:spPr bwMode="auto">
                    <a:xfrm>
                      <a:off x="0" y="0"/>
                      <a:ext cx="3869690" cy="6807835"/>
                    </a:xfrm>
                    <a:prstGeom prst="rect">
                      <a:avLst/>
                    </a:prstGeom>
                    <a:noFill/>
                    <a:ln w="9525">
                      <a:noFill/>
                      <a:miter lim="800000"/>
                      <a:headEnd/>
                      <a:tailEnd/>
                    </a:ln>
                  </pic:spPr>
                </pic:pic>
              </a:graphicData>
            </a:graphic>
          </wp:anchor>
        </w:drawing>
      </w:r>
    </w:p>
    <w:sectPr w:rsidR="005C6F77" w:rsidRPr="00FC2555" w:rsidSect="00691ABF">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594" w:rsidRDefault="00E75594" w:rsidP="00747650">
      <w:pPr>
        <w:spacing w:after="0" w:line="240" w:lineRule="auto"/>
      </w:pPr>
      <w:r>
        <w:separator/>
      </w:r>
    </w:p>
  </w:endnote>
  <w:endnote w:type="continuationSeparator" w:id="0">
    <w:p w:rsidR="00E75594" w:rsidRDefault="00E75594" w:rsidP="00747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594" w:rsidRDefault="00E75594" w:rsidP="00747650">
      <w:pPr>
        <w:spacing w:after="0" w:line="240" w:lineRule="auto"/>
      </w:pPr>
      <w:r>
        <w:separator/>
      </w:r>
    </w:p>
  </w:footnote>
  <w:footnote w:type="continuationSeparator" w:id="0">
    <w:p w:rsidR="00E75594" w:rsidRDefault="00E75594" w:rsidP="007476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650" w:rsidRDefault="00747650" w:rsidP="00747650">
    <w:pPr>
      <w:pStyle w:val="Kopfzeile"/>
      <w:pBdr>
        <w:bottom w:val="single" w:sz="4" w:space="1" w:color="auto"/>
      </w:pBdr>
    </w:pPr>
    <w:r>
      <w:t>D/He</w:t>
    </w:r>
    <w:r>
      <w:tab/>
      <w:t>Visualisierung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4896"/>
    <w:multiLevelType w:val="hybridMultilevel"/>
    <w:tmpl w:val="DF320D7E"/>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1">
    <w:nsid w:val="0DAA6E7D"/>
    <w:multiLevelType w:val="hybridMultilevel"/>
    <w:tmpl w:val="18EC9CE4"/>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2">
    <w:nsid w:val="1304375E"/>
    <w:multiLevelType w:val="hybridMultilevel"/>
    <w:tmpl w:val="6CD6C9E4"/>
    <w:lvl w:ilvl="0" w:tplc="EC5C3DA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nsid w:val="16D93881"/>
    <w:multiLevelType w:val="hybridMultilevel"/>
    <w:tmpl w:val="FBB013E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nsid w:val="1DC95A20"/>
    <w:multiLevelType w:val="hybridMultilevel"/>
    <w:tmpl w:val="8A0ED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1F245A46"/>
    <w:multiLevelType w:val="hybridMultilevel"/>
    <w:tmpl w:val="CCCA1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6C5701"/>
    <w:multiLevelType w:val="hybridMultilevel"/>
    <w:tmpl w:val="A0A41D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9E26C41"/>
    <w:multiLevelType w:val="hybridMultilevel"/>
    <w:tmpl w:val="9A1EEE0A"/>
    <w:lvl w:ilvl="0" w:tplc="43BCF01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nsid w:val="2AA365AF"/>
    <w:multiLevelType w:val="hybridMultilevel"/>
    <w:tmpl w:val="5C6AA1B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02222A5"/>
    <w:multiLevelType w:val="hybridMultilevel"/>
    <w:tmpl w:val="B90C8CFC"/>
    <w:lvl w:ilvl="0" w:tplc="2250D6B6">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nsid w:val="44972573"/>
    <w:multiLevelType w:val="hybridMultilevel"/>
    <w:tmpl w:val="1C44A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0423804"/>
    <w:multiLevelType w:val="hybridMultilevel"/>
    <w:tmpl w:val="F6CEDF1E"/>
    <w:lvl w:ilvl="0" w:tplc="EA2E980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nsid w:val="5AB6399A"/>
    <w:multiLevelType w:val="hybridMultilevel"/>
    <w:tmpl w:val="20FCA68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nsid w:val="5B534955"/>
    <w:multiLevelType w:val="hybridMultilevel"/>
    <w:tmpl w:val="D42054F8"/>
    <w:lvl w:ilvl="0" w:tplc="58D2E73E">
      <w:start w:val="5"/>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nsid w:val="60AB43E0"/>
    <w:multiLevelType w:val="hybridMultilevel"/>
    <w:tmpl w:val="1C44A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3D51F74"/>
    <w:multiLevelType w:val="hybridMultilevel"/>
    <w:tmpl w:val="A59CF04E"/>
    <w:lvl w:ilvl="0" w:tplc="B6BCFC1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E0346A8"/>
    <w:multiLevelType w:val="hybridMultilevel"/>
    <w:tmpl w:val="D70C8D8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nsid w:val="718B42D6"/>
    <w:multiLevelType w:val="hybridMultilevel"/>
    <w:tmpl w:val="C2CCB5DC"/>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7A5F70E0"/>
    <w:multiLevelType w:val="hybridMultilevel"/>
    <w:tmpl w:val="3968B6A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nsid w:val="7E357E33"/>
    <w:multiLevelType w:val="hybridMultilevel"/>
    <w:tmpl w:val="83C8ED4C"/>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17"/>
  </w:num>
  <w:num w:numId="2">
    <w:abstractNumId w:val="10"/>
  </w:num>
  <w:num w:numId="3">
    <w:abstractNumId w:val="14"/>
  </w:num>
  <w:num w:numId="4">
    <w:abstractNumId w:val="11"/>
  </w:num>
  <w:num w:numId="5">
    <w:abstractNumId w:val="16"/>
  </w:num>
  <w:num w:numId="6">
    <w:abstractNumId w:val="6"/>
  </w:num>
  <w:num w:numId="7">
    <w:abstractNumId w:val="18"/>
  </w:num>
  <w:num w:numId="8">
    <w:abstractNumId w:val="5"/>
  </w:num>
  <w:num w:numId="9">
    <w:abstractNumId w:val="7"/>
  </w:num>
  <w:num w:numId="10">
    <w:abstractNumId w:val="19"/>
  </w:num>
  <w:num w:numId="11">
    <w:abstractNumId w:val="15"/>
  </w:num>
  <w:num w:numId="12">
    <w:abstractNumId w:val="3"/>
  </w:num>
  <w:num w:numId="13">
    <w:abstractNumId w:val="9"/>
  </w:num>
  <w:num w:numId="14">
    <w:abstractNumId w:val="0"/>
  </w:num>
  <w:num w:numId="15">
    <w:abstractNumId w:val="13"/>
  </w:num>
  <w:num w:numId="16">
    <w:abstractNumId w:val="1"/>
  </w:num>
  <w:num w:numId="17">
    <w:abstractNumId w:val="2"/>
  </w:num>
  <w:num w:numId="18">
    <w:abstractNumId w:val="4"/>
  </w:num>
  <w:num w:numId="19">
    <w:abstractNumId w:val="12"/>
  </w:num>
  <w:num w:numId="2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st Prophet">
    <w15:presenceInfo w15:providerId="Windows Live" w15:userId="b54712ec9cf5a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47650"/>
    <w:rsid w:val="00025AF4"/>
    <w:rsid w:val="00181C56"/>
    <w:rsid w:val="00184988"/>
    <w:rsid w:val="001F5E0C"/>
    <w:rsid w:val="00255458"/>
    <w:rsid w:val="002D4892"/>
    <w:rsid w:val="00323F13"/>
    <w:rsid w:val="00334BE3"/>
    <w:rsid w:val="00360504"/>
    <w:rsid w:val="0036330D"/>
    <w:rsid w:val="00393A29"/>
    <w:rsid w:val="003A291A"/>
    <w:rsid w:val="004F3218"/>
    <w:rsid w:val="00516D6C"/>
    <w:rsid w:val="00534253"/>
    <w:rsid w:val="005C6F77"/>
    <w:rsid w:val="00686E57"/>
    <w:rsid w:val="00691ABF"/>
    <w:rsid w:val="007410EA"/>
    <w:rsid w:val="00747650"/>
    <w:rsid w:val="0075061C"/>
    <w:rsid w:val="00796B81"/>
    <w:rsid w:val="0081470A"/>
    <w:rsid w:val="00844B08"/>
    <w:rsid w:val="008456A9"/>
    <w:rsid w:val="00942C2E"/>
    <w:rsid w:val="00951B62"/>
    <w:rsid w:val="00A40171"/>
    <w:rsid w:val="00AB0739"/>
    <w:rsid w:val="00B73D05"/>
    <w:rsid w:val="00D12B58"/>
    <w:rsid w:val="00D70B79"/>
    <w:rsid w:val="00D9247A"/>
    <w:rsid w:val="00DB36F9"/>
    <w:rsid w:val="00DD36B5"/>
    <w:rsid w:val="00E2276A"/>
    <w:rsid w:val="00E75594"/>
    <w:rsid w:val="00EC2A38"/>
    <w:rsid w:val="00F16FA7"/>
    <w:rsid w:val="00F2114D"/>
    <w:rsid w:val="00F83783"/>
    <w:rsid w:val="00FC2555"/>
    <w:rsid w:val="00FD1A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7"/>
        <o:r id="V:Rule2" type="connector" idref="#_x0000_s1029"/>
        <o:r id="V:Rule3" type="connector" idref="#_x0000_s1026"/>
        <o:r id="V:Rule4" type="connector" idref="#_x0000_s1028"/>
      </o:rules>
    </o:shapelayout>
  </w:shapeDefaults>
  <w:decimalSymbol w:val=","/>
  <w:listSeparator w:val=";"/>
  <w15:docId w15:val="{D55D7480-5EFA-46D7-BC4A-94BA90F8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91AB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7476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47650"/>
  </w:style>
  <w:style w:type="paragraph" w:styleId="Fuzeile">
    <w:name w:val="footer"/>
    <w:basedOn w:val="Standard"/>
    <w:link w:val="FuzeileZchn"/>
    <w:uiPriority w:val="99"/>
    <w:semiHidden/>
    <w:unhideWhenUsed/>
    <w:rsid w:val="00747650"/>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47650"/>
  </w:style>
  <w:style w:type="paragraph" w:styleId="Listenabsatz">
    <w:name w:val="List Paragraph"/>
    <w:basedOn w:val="Standard"/>
    <w:uiPriority w:val="34"/>
    <w:qFormat/>
    <w:rsid w:val="00360504"/>
    <w:pPr>
      <w:ind w:left="720"/>
      <w:contextualSpacing/>
    </w:pPr>
  </w:style>
  <w:style w:type="paragraph" w:styleId="Sprechblasentext">
    <w:name w:val="Balloon Text"/>
    <w:basedOn w:val="Standard"/>
    <w:link w:val="SprechblasentextZchn"/>
    <w:uiPriority w:val="99"/>
    <w:semiHidden/>
    <w:unhideWhenUsed/>
    <w:rsid w:val="00D70B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70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70B0C-7DCB-4CB8-B3CD-213C722DE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1274</Words>
  <Characters>8032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Simone</dc:creator>
  <cp:lastModifiedBy>Lost Prophet</cp:lastModifiedBy>
  <cp:revision>21</cp:revision>
  <dcterms:created xsi:type="dcterms:W3CDTF">2015-01-11T16:24:00Z</dcterms:created>
  <dcterms:modified xsi:type="dcterms:W3CDTF">2015-03-10T09:19:00Z</dcterms:modified>
</cp:coreProperties>
</file>